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7284D" w14:textId="77777777" w:rsidR="001270E6" w:rsidRPr="00DE4D73" w:rsidRDefault="002B7F5A" w:rsidP="00DE4D73">
      <w:pPr>
        <w:spacing w:after="0" w:line="480" w:lineRule="auto"/>
        <w:jc w:val="center"/>
        <w:rPr>
          <w:rFonts w:cs="Times New Roman"/>
          <w:b/>
          <w:bCs/>
          <w:color w:val="000000" w:themeColor="text1"/>
          <w:sz w:val="24"/>
          <w:szCs w:val="24"/>
        </w:rPr>
      </w:pPr>
      <w:r w:rsidRPr="00DE4D73">
        <w:rPr>
          <w:rFonts w:cs="Times New Roman"/>
          <w:b/>
          <w:bCs/>
          <w:color w:val="000000" w:themeColor="text1"/>
          <w:sz w:val="24"/>
          <w:szCs w:val="24"/>
        </w:rPr>
        <w:t>Kebijakan Privasi</w:t>
      </w:r>
    </w:p>
    <w:p w14:paraId="11D1E0B7" w14:textId="77777777" w:rsidR="001270E6" w:rsidRPr="00DE4D73" w:rsidRDefault="001270E6" w:rsidP="00DE4D73">
      <w:pPr>
        <w:spacing w:after="0" w:line="480" w:lineRule="auto"/>
        <w:jc w:val="both"/>
        <w:rPr>
          <w:rFonts w:cs="Times New Roman"/>
          <w:color w:val="000000" w:themeColor="text1"/>
          <w:sz w:val="24"/>
          <w:szCs w:val="24"/>
        </w:rPr>
      </w:pPr>
    </w:p>
    <w:p w14:paraId="3BA6935D" w14:textId="4F0FA8B9" w:rsidR="001270E6" w:rsidRPr="00DE4D73" w:rsidRDefault="00035995"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Mulai Efektif sejak tanggal</w:t>
      </w:r>
      <w:r w:rsidR="001270E6" w:rsidRPr="00DE4D73">
        <w:rPr>
          <w:rFonts w:cs="Times New Roman"/>
          <w:color w:val="000000" w:themeColor="text1"/>
          <w:sz w:val="24"/>
          <w:szCs w:val="24"/>
        </w:rPr>
        <w:t xml:space="preserve"> 10 </w:t>
      </w:r>
      <w:r w:rsidR="006F0874" w:rsidRPr="00DE4D73">
        <w:rPr>
          <w:rFonts w:cs="Times New Roman"/>
          <w:color w:val="000000" w:themeColor="text1"/>
          <w:sz w:val="24"/>
          <w:szCs w:val="24"/>
        </w:rPr>
        <w:t xml:space="preserve">Nopember </w:t>
      </w:r>
      <w:r w:rsidR="001270E6" w:rsidRPr="00DE4D73">
        <w:rPr>
          <w:rFonts w:cs="Times New Roman"/>
          <w:color w:val="000000" w:themeColor="text1"/>
          <w:sz w:val="24"/>
          <w:szCs w:val="24"/>
        </w:rPr>
        <w:t>2019</w:t>
      </w:r>
    </w:p>
    <w:p w14:paraId="00702A2F" w14:textId="13C823D9" w:rsidR="001270E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r>
      <w:commentRangeStart w:id="0"/>
      <w:r w:rsidR="002B7F5A" w:rsidRPr="00DE4D73">
        <w:rPr>
          <w:rFonts w:cs="Times New Roman"/>
          <w:color w:val="000000" w:themeColor="text1"/>
          <w:sz w:val="24"/>
          <w:szCs w:val="24"/>
        </w:rPr>
        <w:t>Kebijakan P</w:t>
      </w:r>
      <w:r w:rsidRPr="00DE4D73">
        <w:rPr>
          <w:rFonts w:cs="Times New Roman"/>
          <w:color w:val="000000" w:themeColor="text1"/>
          <w:sz w:val="24"/>
          <w:szCs w:val="24"/>
        </w:rPr>
        <w:t>rivasi</w:t>
      </w:r>
      <w:r w:rsidR="009D7446" w:rsidRPr="00DE4D73">
        <w:rPr>
          <w:rFonts w:cs="Times New Roman"/>
          <w:color w:val="000000" w:themeColor="text1"/>
          <w:sz w:val="24"/>
          <w:szCs w:val="24"/>
        </w:rPr>
        <w:t xml:space="preserve"> </w:t>
      </w:r>
      <w:commentRangeStart w:id="1"/>
      <w:r w:rsidR="004A5001" w:rsidRPr="00DE4D73">
        <w:rPr>
          <w:rFonts w:cs="Times New Roman"/>
          <w:color w:val="000000" w:themeColor="text1"/>
          <w:sz w:val="24"/>
          <w:szCs w:val="24"/>
        </w:rPr>
        <w:t xml:space="preserve">PT Likuid Jaya </w:t>
      </w:r>
      <w:ins w:id="2" w:author="NK" w:date="2020-02-04T13:30:00Z">
        <w:r w:rsidR="00256AEC">
          <w:rPr>
            <w:rFonts w:cs="Times New Roman"/>
            <w:color w:val="000000" w:themeColor="text1"/>
            <w:sz w:val="24"/>
            <w:szCs w:val="24"/>
          </w:rPr>
          <w:t>Pratama</w:t>
        </w:r>
      </w:ins>
      <w:del w:id="3" w:author="NK" w:date="2020-02-04T13:30:00Z">
        <w:r w:rsidR="004A5001" w:rsidRPr="00DE4D73" w:rsidDel="00256AEC">
          <w:rPr>
            <w:rFonts w:cs="Times New Roman"/>
            <w:color w:val="000000" w:themeColor="text1"/>
            <w:sz w:val="24"/>
            <w:szCs w:val="24"/>
          </w:rPr>
          <w:delText>Inovasi</w:delText>
        </w:r>
      </w:del>
      <w:commentRangeEnd w:id="1"/>
      <w:r w:rsidR="00593E16">
        <w:rPr>
          <w:rStyle w:val="CommentReference"/>
        </w:rPr>
        <w:commentReference w:id="1"/>
      </w:r>
      <w:r w:rsidR="004A5001" w:rsidRPr="00DE4D73">
        <w:rPr>
          <w:rFonts w:cs="Times New Roman"/>
          <w:color w:val="000000" w:themeColor="text1"/>
          <w:sz w:val="24"/>
          <w:szCs w:val="24"/>
        </w:rPr>
        <w:t xml:space="preserve"> ("</w:t>
      </w:r>
      <w:r w:rsidR="004A5001" w:rsidRPr="00DE4D73">
        <w:rPr>
          <w:rFonts w:cs="Times New Roman"/>
          <w:b/>
          <w:color w:val="000000" w:themeColor="text1"/>
          <w:sz w:val="24"/>
          <w:szCs w:val="24"/>
        </w:rPr>
        <w:t>Likuid</w:t>
      </w:r>
      <w:r w:rsidR="004A5001" w:rsidRPr="00DE4D73">
        <w:rPr>
          <w:rFonts w:cs="Times New Roman"/>
          <w:color w:val="000000" w:themeColor="text1"/>
          <w:sz w:val="24"/>
          <w:szCs w:val="24"/>
        </w:rPr>
        <w:t>")</w:t>
      </w:r>
      <w:r w:rsidR="009D7446" w:rsidRPr="00DE4D73">
        <w:rPr>
          <w:rFonts w:cs="Times New Roman"/>
          <w:color w:val="000000" w:themeColor="text1"/>
          <w:sz w:val="24"/>
          <w:szCs w:val="24"/>
        </w:rPr>
        <w:t xml:space="preserve"> </w:t>
      </w:r>
      <w:r w:rsidR="004A5001" w:rsidRPr="00DE4D73">
        <w:rPr>
          <w:rFonts w:cs="Times New Roman"/>
          <w:color w:val="000000" w:themeColor="text1"/>
          <w:sz w:val="24"/>
          <w:szCs w:val="24"/>
        </w:rPr>
        <w:t xml:space="preserve">ini diberitahukan untuk </w:t>
      </w:r>
      <w:r w:rsidRPr="00DE4D73">
        <w:rPr>
          <w:rFonts w:cs="Times New Roman"/>
          <w:color w:val="000000" w:themeColor="text1"/>
          <w:sz w:val="24"/>
          <w:szCs w:val="24"/>
        </w:rPr>
        <w:t>menjelaskan kebijakan</w:t>
      </w:r>
      <w:r w:rsidR="008461A5" w:rsidRPr="00DE4D73">
        <w:rPr>
          <w:rFonts w:cs="Times New Roman"/>
          <w:color w:val="000000" w:themeColor="text1"/>
          <w:sz w:val="24"/>
          <w:szCs w:val="24"/>
        </w:rPr>
        <w:t xml:space="preserve"> penanganan data-data pribadi (“Informasi Rahasia”) pengguna</w:t>
      </w:r>
      <w:r w:rsidR="004A5001" w:rsidRPr="00DE4D73">
        <w:rPr>
          <w:rFonts w:cs="Times New Roman"/>
          <w:color w:val="000000" w:themeColor="text1"/>
          <w:sz w:val="24"/>
          <w:szCs w:val="24"/>
        </w:rPr>
        <w:t xml:space="preserve">, praktik informasi </w:t>
      </w:r>
      <w:r w:rsidR="005C320C" w:rsidRPr="00DE4D73">
        <w:rPr>
          <w:rFonts w:cs="Times New Roman"/>
          <w:color w:val="000000" w:themeColor="text1"/>
          <w:sz w:val="24"/>
          <w:szCs w:val="24"/>
        </w:rPr>
        <w:t>daring</w:t>
      </w:r>
      <w:r w:rsidR="008461A5" w:rsidRPr="00DE4D73">
        <w:rPr>
          <w:rFonts w:cs="Times New Roman"/>
          <w:color w:val="000000" w:themeColor="text1"/>
          <w:sz w:val="24"/>
          <w:szCs w:val="24"/>
        </w:rPr>
        <w:t xml:space="preserve"> dan praktik privasi Likuid untuk l</w:t>
      </w:r>
      <w:r w:rsidRPr="00DE4D73">
        <w:rPr>
          <w:rFonts w:cs="Times New Roman"/>
          <w:color w:val="000000" w:themeColor="text1"/>
          <w:sz w:val="24"/>
          <w:szCs w:val="24"/>
        </w:rPr>
        <w:t>ayanan dan</w:t>
      </w:r>
      <w:r w:rsidR="00704F6E" w:rsidRPr="00DE4D73">
        <w:rPr>
          <w:rFonts w:cs="Times New Roman"/>
          <w:color w:val="000000" w:themeColor="text1"/>
          <w:sz w:val="24"/>
          <w:szCs w:val="24"/>
        </w:rPr>
        <w:t xml:space="preserve"> hal-hal </w:t>
      </w:r>
      <w:r w:rsidRPr="00DE4D73">
        <w:rPr>
          <w:rFonts w:cs="Times New Roman"/>
          <w:color w:val="000000" w:themeColor="text1"/>
          <w:sz w:val="24"/>
          <w:szCs w:val="24"/>
        </w:rPr>
        <w:t xml:space="preserve">lain yang ditawarkan melalui situs web Likuid di </w:t>
      </w:r>
      <w:ins w:id="4" w:author="NK" w:date="2020-02-04T13:48:00Z">
        <w:r w:rsidR="00933223">
          <w:rPr>
            <w:rFonts w:cs="Times New Roman"/>
            <w:color w:val="000000" w:themeColor="text1"/>
            <w:sz w:val="24"/>
            <w:szCs w:val="24"/>
          </w:rPr>
          <w:t>equity</w:t>
        </w:r>
      </w:ins>
      <w:commentRangeStart w:id="5"/>
      <w:del w:id="6" w:author="NK" w:date="2020-02-04T13:48:00Z">
        <w:r w:rsidRPr="00DE4D73" w:rsidDel="00933223">
          <w:rPr>
            <w:rFonts w:cs="Times New Roman"/>
            <w:color w:val="000000" w:themeColor="text1"/>
            <w:sz w:val="24"/>
            <w:szCs w:val="24"/>
          </w:rPr>
          <w:delText>www</w:delText>
        </w:r>
      </w:del>
      <w:r w:rsidRPr="00DE4D73">
        <w:rPr>
          <w:rFonts w:cs="Times New Roman"/>
          <w:color w:val="000000" w:themeColor="text1"/>
          <w:sz w:val="24"/>
          <w:szCs w:val="24"/>
        </w:rPr>
        <w:t>.</w:t>
      </w:r>
      <w:r w:rsidR="002B7F5A" w:rsidRPr="00DE4D73">
        <w:rPr>
          <w:rFonts w:cs="Times New Roman"/>
          <w:color w:val="000000" w:themeColor="text1"/>
          <w:sz w:val="24"/>
          <w:szCs w:val="24"/>
        </w:rPr>
        <w:t>liku.id</w:t>
      </w:r>
      <w:commentRangeEnd w:id="5"/>
      <w:r w:rsidR="00593E16">
        <w:rPr>
          <w:rStyle w:val="CommentReference"/>
        </w:rPr>
        <w:commentReference w:id="5"/>
      </w:r>
      <w:r w:rsidR="002B7F5A" w:rsidRPr="00DE4D73">
        <w:rPr>
          <w:rFonts w:cs="Times New Roman"/>
          <w:color w:val="000000" w:themeColor="text1"/>
          <w:sz w:val="24"/>
          <w:szCs w:val="24"/>
        </w:rPr>
        <w:t xml:space="preserve"> ("</w:t>
      </w:r>
      <w:r w:rsidR="002B7F5A" w:rsidRPr="00DE4D73">
        <w:rPr>
          <w:rFonts w:cs="Times New Roman"/>
          <w:b/>
          <w:color w:val="000000" w:themeColor="text1"/>
          <w:sz w:val="24"/>
          <w:szCs w:val="24"/>
        </w:rPr>
        <w:t>Situs</w:t>
      </w:r>
      <w:r w:rsidR="002B7F5A" w:rsidRPr="00DE4D73">
        <w:rPr>
          <w:rFonts w:cs="Times New Roman"/>
          <w:color w:val="000000" w:themeColor="text1"/>
          <w:sz w:val="24"/>
          <w:szCs w:val="24"/>
        </w:rPr>
        <w:t>")</w:t>
      </w:r>
      <w:r w:rsidR="008461A5" w:rsidRPr="00DE4D73">
        <w:rPr>
          <w:rFonts w:cs="Times New Roman"/>
          <w:color w:val="000000" w:themeColor="text1"/>
          <w:sz w:val="24"/>
          <w:szCs w:val="24"/>
        </w:rPr>
        <w:t xml:space="preserve"> sela</w:t>
      </w:r>
      <w:r w:rsidR="004A5001" w:rsidRPr="00DE4D73">
        <w:rPr>
          <w:rFonts w:cs="Times New Roman"/>
          <w:color w:val="000000" w:themeColor="text1"/>
          <w:sz w:val="24"/>
          <w:szCs w:val="24"/>
        </w:rPr>
        <w:t>ku pihak yang melakukan kegiatan</w:t>
      </w:r>
      <w:r w:rsidR="008461A5" w:rsidRPr="00DE4D73">
        <w:rPr>
          <w:rFonts w:cs="Times New Roman"/>
          <w:color w:val="000000" w:themeColor="text1"/>
          <w:sz w:val="24"/>
          <w:szCs w:val="24"/>
        </w:rPr>
        <w:t xml:space="preserve"> jasa keuangan di se</w:t>
      </w:r>
      <w:r w:rsidR="00704F6E" w:rsidRPr="00DE4D73">
        <w:rPr>
          <w:rFonts w:cs="Times New Roman"/>
          <w:color w:val="000000" w:themeColor="text1"/>
          <w:sz w:val="24"/>
          <w:szCs w:val="24"/>
        </w:rPr>
        <w:t>k</w:t>
      </w:r>
      <w:r w:rsidR="008461A5" w:rsidRPr="00DE4D73">
        <w:rPr>
          <w:rFonts w:cs="Times New Roman"/>
          <w:color w:val="000000" w:themeColor="text1"/>
          <w:sz w:val="24"/>
          <w:szCs w:val="24"/>
        </w:rPr>
        <w:t>tor Pasar Modal</w:t>
      </w:r>
      <w:commentRangeEnd w:id="0"/>
      <w:r w:rsidR="004A5001" w:rsidRPr="00DE4D73">
        <w:rPr>
          <w:rStyle w:val="CommentReference"/>
          <w:color w:val="000000" w:themeColor="text1"/>
          <w:sz w:val="24"/>
          <w:szCs w:val="24"/>
        </w:rPr>
        <w:commentReference w:id="0"/>
      </w:r>
      <w:r w:rsidR="00A7656D" w:rsidRPr="00DE4D73">
        <w:rPr>
          <w:rFonts w:cs="Times New Roman"/>
          <w:color w:val="000000" w:themeColor="text1"/>
          <w:sz w:val="24"/>
          <w:szCs w:val="24"/>
        </w:rPr>
        <w:t>.</w:t>
      </w:r>
    </w:p>
    <w:p w14:paraId="6A0F06EB" w14:textId="77777777" w:rsidR="001270E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r>
      <w:commentRangeStart w:id="7"/>
      <w:r w:rsidRPr="00DE4D73">
        <w:rPr>
          <w:rFonts w:cs="Times New Roman"/>
          <w:color w:val="000000" w:themeColor="text1"/>
          <w:sz w:val="24"/>
          <w:szCs w:val="24"/>
        </w:rPr>
        <w:t>Untuk melindungi data pribadi Anda dengan lebih baik, Likuid berkomitmen untuk implementasi penuh dan kepatuhan terhadap Prinsip Perlindungan dan Keamanan Data denga</w:t>
      </w:r>
      <w:r w:rsidR="00221FDF" w:rsidRPr="00DE4D73">
        <w:rPr>
          <w:rFonts w:cs="Times New Roman"/>
          <w:color w:val="000000" w:themeColor="text1"/>
          <w:sz w:val="24"/>
          <w:szCs w:val="24"/>
        </w:rPr>
        <w:t>n menjaga kerahasiaan, keutuhan</w:t>
      </w:r>
      <w:r w:rsidRPr="00DE4D73">
        <w:rPr>
          <w:rFonts w:cs="Times New Roman"/>
          <w:color w:val="000000" w:themeColor="text1"/>
          <w:sz w:val="24"/>
          <w:szCs w:val="24"/>
        </w:rPr>
        <w:t xml:space="preserve"> dan ketersedia</w:t>
      </w:r>
      <w:r w:rsidR="00221FDF" w:rsidRPr="00DE4D73">
        <w:rPr>
          <w:rFonts w:cs="Times New Roman"/>
          <w:color w:val="000000" w:themeColor="text1"/>
          <w:sz w:val="24"/>
          <w:szCs w:val="24"/>
        </w:rPr>
        <w:t>an data pribadi, data transaksi serta</w:t>
      </w:r>
      <w:r w:rsidRPr="00DE4D73">
        <w:rPr>
          <w:rFonts w:cs="Times New Roman"/>
          <w:color w:val="000000" w:themeColor="text1"/>
          <w:sz w:val="24"/>
          <w:szCs w:val="24"/>
        </w:rPr>
        <w:t xml:space="preserve"> data keuangan yang dikelolanya sejak data diperoleh sampai data tersebut dimusnahkan</w:t>
      </w:r>
      <w:commentRangeEnd w:id="7"/>
      <w:r w:rsidR="00A7656D" w:rsidRPr="00DE4D73">
        <w:rPr>
          <w:rStyle w:val="CommentReference"/>
          <w:color w:val="000000" w:themeColor="text1"/>
          <w:sz w:val="24"/>
          <w:szCs w:val="24"/>
        </w:rPr>
        <w:commentReference w:id="7"/>
      </w:r>
      <w:r w:rsidRPr="00DE4D73">
        <w:rPr>
          <w:rFonts w:cs="Times New Roman"/>
          <w:color w:val="000000" w:themeColor="text1"/>
          <w:sz w:val="24"/>
          <w:szCs w:val="24"/>
        </w:rPr>
        <w:t>.</w:t>
      </w:r>
      <w:r w:rsidR="00F1528A" w:rsidRPr="00DE4D73">
        <w:rPr>
          <w:rFonts w:cs="Times New Roman"/>
          <w:color w:val="000000" w:themeColor="text1"/>
          <w:sz w:val="24"/>
          <w:szCs w:val="24"/>
        </w:rPr>
        <w:t xml:space="preserve"> </w:t>
      </w:r>
    </w:p>
    <w:p w14:paraId="0FCFF2D3" w14:textId="77777777" w:rsidR="00A7656D" w:rsidRPr="00DE4D73" w:rsidRDefault="00A7656D" w:rsidP="00DE4D73">
      <w:pPr>
        <w:spacing w:after="0" w:line="480" w:lineRule="auto"/>
        <w:jc w:val="both"/>
        <w:rPr>
          <w:rFonts w:cs="Times New Roman"/>
          <w:color w:val="000000" w:themeColor="text1"/>
          <w:sz w:val="24"/>
          <w:szCs w:val="24"/>
        </w:rPr>
      </w:pPr>
    </w:p>
    <w:p w14:paraId="37A340D9" w14:textId="19AAD01A" w:rsidR="00A7656D" w:rsidRPr="00DE4D73" w:rsidRDefault="00A7656D" w:rsidP="00DE4D73">
      <w:pPr>
        <w:spacing w:after="0" w:line="480" w:lineRule="auto"/>
        <w:jc w:val="both"/>
        <w:rPr>
          <w:rFonts w:cs="Times New Roman"/>
          <w:color w:val="000000" w:themeColor="text1"/>
          <w:sz w:val="24"/>
          <w:szCs w:val="24"/>
        </w:rPr>
      </w:pPr>
      <w:commentRangeStart w:id="8"/>
      <w:r w:rsidRPr="00DE4D73">
        <w:rPr>
          <w:rFonts w:cs="Times New Roman"/>
          <w:color w:val="000000" w:themeColor="text1"/>
          <w:sz w:val="24"/>
          <w:szCs w:val="24"/>
        </w:rPr>
        <w:t>Kebijakan Privasi bertujuan untuk memberikan ringkasan jenis data pribadi yang Likuid kumpulkan melalui Situs, menjelaskan bagaimana Likuid menggunakan, mentransfer, mengungkapkan, membagikan dan menyimpan. Kebijakan Privasi tidak mencakup situs web pihak ketiga yang dapat diakses melalui tautan yang disediakan pada Situs.</w:t>
      </w:r>
      <w:commentRangeEnd w:id="8"/>
      <w:r w:rsidRPr="00DE4D73">
        <w:rPr>
          <w:rStyle w:val="CommentReference"/>
          <w:color w:val="000000" w:themeColor="text1"/>
          <w:sz w:val="24"/>
          <w:szCs w:val="24"/>
        </w:rPr>
        <w:commentReference w:id="8"/>
      </w:r>
    </w:p>
    <w:p w14:paraId="5D8947E7" w14:textId="674683D9" w:rsidR="001270E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Dengan mengu</w:t>
      </w:r>
      <w:r w:rsidR="00221FDF" w:rsidRPr="00DE4D73">
        <w:rPr>
          <w:rFonts w:cs="Times New Roman"/>
          <w:color w:val="000000" w:themeColor="text1"/>
          <w:sz w:val="24"/>
          <w:szCs w:val="24"/>
        </w:rPr>
        <w:t>njungi atau mengakses Situs</w:t>
      </w:r>
      <w:r w:rsidR="00AA1AF4" w:rsidRPr="00DE4D73">
        <w:rPr>
          <w:rFonts w:cs="Times New Roman"/>
          <w:color w:val="000000" w:themeColor="text1"/>
          <w:sz w:val="24"/>
          <w:szCs w:val="24"/>
        </w:rPr>
        <w:t xml:space="preserve"> atau dengan mendaftar pada</w:t>
      </w:r>
      <w:r w:rsidR="008319E6" w:rsidRPr="00DE4D73">
        <w:rPr>
          <w:rFonts w:cs="Times New Roman"/>
          <w:color w:val="000000" w:themeColor="text1"/>
          <w:sz w:val="24"/>
          <w:szCs w:val="24"/>
        </w:rPr>
        <w:t xml:space="preserve"> Situs</w:t>
      </w:r>
      <w:r w:rsidRPr="00DE4D73">
        <w:rPr>
          <w:rFonts w:cs="Times New Roman"/>
          <w:color w:val="000000" w:themeColor="text1"/>
          <w:sz w:val="24"/>
          <w:szCs w:val="24"/>
        </w:rPr>
        <w:t xml:space="preserve"> a</w:t>
      </w:r>
      <w:r w:rsidR="00AA1AF4" w:rsidRPr="00DE4D73">
        <w:rPr>
          <w:rFonts w:cs="Times New Roman"/>
          <w:color w:val="000000" w:themeColor="text1"/>
          <w:sz w:val="24"/>
          <w:szCs w:val="24"/>
        </w:rPr>
        <w:t>tau dengan menggunakan Situs</w:t>
      </w:r>
      <w:r w:rsidRPr="00DE4D73">
        <w:rPr>
          <w:rFonts w:cs="Times New Roman"/>
          <w:color w:val="000000" w:themeColor="text1"/>
          <w:sz w:val="24"/>
          <w:szCs w:val="24"/>
        </w:rPr>
        <w:t xml:space="preserve"> atau </w:t>
      </w:r>
      <w:ins w:id="9" w:author="NK" w:date="2020-02-04T13:49:00Z">
        <w:r w:rsidR="00933223">
          <w:rPr>
            <w:rFonts w:cs="Times New Roman"/>
            <w:color w:val="000000" w:themeColor="text1"/>
            <w:sz w:val="24"/>
            <w:szCs w:val="24"/>
          </w:rPr>
          <w:t>Layanan Urun Dana Melalui Penawaran Saham Berbasis T</w:t>
        </w:r>
        <w:r w:rsidR="00933223" w:rsidRPr="00933223">
          <w:rPr>
            <w:rFonts w:cs="Times New Roman"/>
            <w:color w:val="000000" w:themeColor="text1"/>
            <w:sz w:val="24"/>
            <w:szCs w:val="24"/>
          </w:rPr>
          <w:t xml:space="preserve">eknologi </w:t>
        </w:r>
        <w:r w:rsidR="00933223">
          <w:rPr>
            <w:rFonts w:cs="Times New Roman"/>
            <w:color w:val="000000" w:themeColor="text1"/>
            <w:sz w:val="24"/>
            <w:szCs w:val="24"/>
          </w:rPr>
          <w:lastRenderedPageBreak/>
          <w:t>I</w:t>
        </w:r>
        <w:r w:rsidR="00933223" w:rsidRPr="00933223">
          <w:rPr>
            <w:rFonts w:cs="Times New Roman"/>
            <w:color w:val="000000" w:themeColor="text1"/>
            <w:sz w:val="24"/>
            <w:szCs w:val="24"/>
          </w:rPr>
          <w:t xml:space="preserve">nformasi </w:t>
        </w:r>
        <w:r w:rsidR="00933223" w:rsidRPr="00933223">
          <w:rPr>
            <w:rFonts w:cs="Times New Roman"/>
            <w:i/>
            <w:color w:val="000000" w:themeColor="text1"/>
            <w:sz w:val="24"/>
            <w:szCs w:val="24"/>
            <w:rPrChange w:id="10" w:author="NK" w:date="2020-02-04T13:49:00Z">
              <w:rPr>
                <w:rFonts w:cs="Times New Roman"/>
                <w:i/>
                <w:color w:val="000000" w:themeColor="text1"/>
                <w:sz w:val="24"/>
                <w:szCs w:val="24"/>
              </w:rPr>
            </w:rPrChange>
          </w:rPr>
          <w:t>(Equity Crowdfunding)</w:t>
        </w:r>
        <w:r w:rsidR="00933223" w:rsidRPr="00933223">
          <w:rPr>
            <w:rFonts w:cs="Times New Roman"/>
            <w:color w:val="000000" w:themeColor="text1"/>
            <w:sz w:val="24"/>
            <w:szCs w:val="24"/>
          </w:rPr>
          <w:t xml:space="preserve"> sesuai dengan Peraturan Otoritas Jasa Keuangan No. 37/POJK.04/2018 (POJK 37)</w:t>
        </w:r>
      </w:ins>
      <w:commentRangeStart w:id="11"/>
      <w:del w:id="12" w:author="NK" w:date="2020-02-04T13:49:00Z">
        <w:r w:rsidRPr="00DE4D73" w:rsidDel="00933223">
          <w:rPr>
            <w:rFonts w:cs="Times New Roman"/>
            <w:color w:val="000000" w:themeColor="text1"/>
            <w:sz w:val="24"/>
            <w:szCs w:val="24"/>
          </w:rPr>
          <w:delText>layanan te</w:delText>
        </w:r>
        <w:r w:rsidR="00AA1AF4" w:rsidRPr="00DE4D73" w:rsidDel="00933223">
          <w:rPr>
            <w:rFonts w:cs="Times New Roman"/>
            <w:color w:val="000000" w:themeColor="text1"/>
            <w:sz w:val="24"/>
            <w:szCs w:val="24"/>
          </w:rPr>
          <w:delText xml:space="preserve">rkait Pembiayaan Proyek melalui </w:delText>
        </w:r>
        <w:commentRangeStart w:id="13"/>
        <w:r w:rsidR="00AA1AF4" w:rsidRPr="00DE4D73" w:rsidDel="00933223">
          <w:rPr>
            <w:rFonts w:cs="Times New Roman"/>
            <w:color w:val="000000" w:themeColor="text1"/>
            <w:sz w:val="24"/>
            <w:szCs w:val="24"/>
          </w:rPr>
          <w:delText>Layanan Urun Dana</w:delText>
        </w:r>
        <w:commentRangeEnd w:id="13"/>
        <w:r w:rsidR="00A4047B" w:rsidDel="00933223">
          <w:rPr>
            <w:rStyle w:val="CommentReference"/>
          </w:rPr>
          <w:commentReference w:id="13"/>
        </w:r>
        <w:r w:rsidRPr="00DE4D73" w:rsidDel="00933223">
          <w:rPr>
            <w:rFonts w:cs="Times New Roman"/>
            <w:color w:val="000000" w:themeColor="text1"/>
            <w:sz w:val="24"/>
            <w:szCs w:val="24"/>
          </w:rPr>
          <w:delText xml:space="preserve"> </w:delText>
        </w:r>
        <w:r w:rsidR="00AA1AF4" w:rsidRPr="00DE4D73" w:rsidDel="00933223">
          <w:rPr>
            <w:rFonts w:cs="Times New Roman"/>
            <w:color w:val="000000" w:themeColor="text1"/>
            <w:sz w:val="24"/>
            <w:szCs w:val="24"/>
          </w:rPr>
          <w:delText>("</w:delText>
        </w:r>
        <w:r w:rsidR="00AA1AF4" w:rsidRPr="00DE4D73" w:rsidDel="00933223">
          <w:rPr>
            <w:rFonts w:cs="Times New Roman"/>
            <w:b/>
            <w:color w:val="000000" w:themeColor="text1"/>
            <w:sz w:val="24"/>
            <w:szCs w:val="24"/>
          </w:rPr>
          <w:delText>Layanan</w:delText>
        </w:r>
        <w:r w:rsidR="00AA1AF4" w:rsidRPr="00DE4D73" w:rsidDel="00933223">
          <w:rPr>
            <w:rFonts w:cs="Times New Roman"/>
            <w:color w:val="000000" w:themeColor="text1"/>
            <w:sz w:val="24"/>
            <w:szCs w:val="24"/>
          </w:rPr>
          <w:delText xml:space="preserve">") </w:delText>
        </w:r>
        <w:r w:rsidRPr="00DE4D73" w:rsidDel="00933223">
          <w:rPr>
            <w:rFonts w:cs="Times New Roman"/>
            <w:color w:val="000000" w:themeColor="text1"/>
            <w:sz w:val="24"/>
            <w:szCs w:val="24"/>
          </w:rPr>
          <w:delText>yang disediakan melalui Situs</w:delText>
        </w:r>
        <w:commentRangeEnd w:id="11"/>
        <w:r w:rsidR="00E12140" w:rsidDel="00933223">
          <w:rPr>
            <w:rStyle w:val="CommentReference"/>
          </w:rPr>
          <w:commentReference w:id="11"/>
        </w:r>
      </w:del>
      <w:r w:rsidRPr="00DE4D73">
        <w:rPr>
          <w:rFonts w:cs="Times New Roman"/>
          <w:color w:val="000000" w:themeColor="text1"/>
          <w:sz w:val="24"/>
          <w:szCs w:val="24"/>
        </w:rPr>
        <w:t xml:space="preserve">, </w:t>
      </w:r>
      <w:r w:rsidR="008319E6" w:rsidRPr="00DE4D73">
        <w:rPr>
          <w:rFonts w:cs="Times New Roman"/>
          <w:color w:val="000000" w:themeColor="text1"/>
          <w:sz w:val="24"/>
          <w:szCs w:val="24"/>
        </w:rPr>
        <w:t xml:space="preserve">maka </w:t>
      </w:r>
      <w:r w:rsidRPr="00DE4D73">
        <w:rPr>
          <w:rFonts w:cs="Times New Roman"/>
          <w:color w:val="000000" w:themeColor="text1"/>
          <w:sz w:val="24"/>
          <w:szCs w:val="24"/>
        </w:rPr>
        <w:t xml:space="preserve">dengan </w:t>
      </w:r>
      <w:r w:rsidR="008319E6" w:rsidRPr="00DE4D73">
        <w:rPr>
          <w:rFonts w:cs="Times New Roman"/>
          <w:color w:val="000000" w:themeColor="text1"/>
          <w:sz w:val="24"/>
          <w:szCs w:val="24"/>
        </w:rPr>
        <w:t>melakukan hal-hal tersebut</w:t>
      </w:r>
      <w:r w:rsidRPr="00DE4D73">
        <w:rPr>
          <w:rFonts w:cs="Times New Roman"/>
          <w:color w:val="000000" w:themeColor="text1"/>
          <w:sz w:val="24"/>
          <w:szCs w:val="24"/>
        </w:rPr>
        <w:t xml:space="preserve"> </w:t>
      </w:r>
      <w:r w:rsidR="008319E6" w:rsidRPr="00DE4D73">
        <w:rPr>
          <w:rFonts w:cs="Times New Roman"/>
          <w:color w:val="000000" w:themeColor="text1"/>
          <w:sz w:val="24"/>
          <w:szCs w:val="24"/>
        </w:rPr>
        <w:t xml:space="preserve">Anda telah </w:t>
      </w:r>
      <w:r w:rsidRPr="00DE4D73">
        <w:rPr>
          <w:rFonts w:cs="Times New Roman"/>
          <w:color w:val="000000" w:themeColor="text1"/>
          <w:sz w:val="24"/>
          <w:szCs w:val="24"/>
        </w:rPr>
        <w:t xml:space="preserve">menyetujui Kebijakan </w:t>
      </w:r>
      <w:r w:rsidR="00632683" w:rsidRPr="00DE4D73">
        <w:rPr>
          <w:rFonts w:cs="Times New Roman"/>
          <w:color w:val="000000" w:themeColor="text1"/>
          <w:sz w:val="24"/>
          <w:szCs w:val="24"/>
        </w:rPr>
        <w:t>Privasi</w:t>
      </w:r>
      <w:r w:rsidRPr="00DE4D73">
        <w:rPr>
          <w:rFonts w:cs="Times New Roman"/>
          <w:color w:val="000000" w:themeColor="text1"/>
          <w:sz w:val="24"/>
          <w:szCs w:val="24"/>
        </w:rPr>
        <w:t xml:space="preserve">. </w:t>
      </w:r>
      <w:commentRangeStart w:id="14"/>
      <w:r w:rsidRPr="00DE4D73">
        <w:rPr>
          <w:rFonts w:cs="Times New Roman"/>
          <w:color w:val="000000" w:themeColor="text1"/>
          <w:sz w:val="24"/>
          <w:szCs w:val="24"/>
        </w:rPr>
        <w:t>Dalam</w:t>
      </w:r>
      <w:commentRangeEnd w:id="14"/>
      <w:ins w:id="15" w:author="NK" w:date="2020-02-04T13:50:00Z">
        <w:r w:rsidR="00933223">
          <w:rPr>
            <w:rFonts w:cs="Times New Roman"/>
            <w:color w:val="000000" w:themeColor="text1"/>
            <w:sz w:val="24"/>
            <w:szCs w:val="24"/>
          </w:rPr>
          <w:t xml:space="preserve"> rangka</w:t>
        </w:r>
      </w:ins>
      <w:r w:rsidR="00E12140">
        <w:rPr>
          <w:rStyle w:val="CommentReference"/>
        </w:rPr>
        <w:commentReference w:id="14"/>
      </w:r>
      <w:r w:rsidRPr="00DE4D73">
        <w:rPr>
          <w:rFonts w:cs="Times New Roman"/>
          <w:color w:val="000000" w:themeColor="text1"/>
          <w:sz w:val="24"/>
          <w:szCs w:val="24"/>
        </w:rPr>
        <w:t xml:space="preserve"> memberikan peluang investasi kepada Pemodal,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mengumpulkan data pribadi dari calon Pemodal untuk menilai kesesuaian profil dan risiko. Dalam memberikan peluang</w:t>
      </w:r>
      <w:r w:rsidR="00AA1AF4" w:rsidRPr="00DE4D73">
        <w:rPr>
          <w:rFonts w:cs="Times New Roman"/>
          <w:color w:val="000000" w:themeColor="text1"/>
          <w:sz w:val="24"/>
          <w:szCs w:val="24"/>
        </w:rPr>
        <w:t xml:space="preserve"> urun dana kepada Penerbit</w:t>
      </w:r>
      <w:r w:rsidRPr="00DE4D73">
        <w:rPr>
          <w:rFonts w:cs="Times New Roman"/>
          <w:color w:val="000000" w:themeColor="text1"/>
          <w:sz w:val="24"/>
          <w:szCs w:val="24"/>
        </w:rPr>
        <w:t xml:space="preserve"> yang telah menandatangani </w:t>
      </w:r>
      <w:ins w:id="16" w:author="NK" w:date="2020-02-04T13:50:00Z">
        <w:r w:rsidR="007E219B" w:rsidRPr="007E219B">
          <w:rPr>
            <w:rFonts w:cs="Times New Roman"/>
            <w:color w:val="000000" w:themeColor="text1"/>
            <w:sz w:val="24"/>
            <w:szCs w:val="24"/>
          </w:rPr>
          <w:t>Perjanjian Penyelenggara</w:t>
        </w:r>
        <w:r w:rsidR="007E219B">
          <w:rPr>
            <w:rFonts w:cs="Times New Roman"/>
            <w:color w:val="000000" w:themeColor="text1"/>
            <w:sz w:val="24"/>
            <w:szCs w:val="24"/>
          </w:rPr>
          <w:t>an</w:t>
        </w:r>
        <w:r w:rsidR="007E219B" w:rsidRPr="007E219B">
          <w:rPr>
            <w:rFonts w:cs="Times New Roman"/>
            <w:color w:val="000000" w:themeColor="text1"/>
            <w:sz w:val="24"/>
            <w:szCs w:val="24"/>
          </w:rPr>
          <w:t xml:space="preserve"> Layana</w:t>
        </w:r>
      </w:ins>
      <w:ins w:id="17" w:author="NK" w:date="2020-02-04T13:51:00Z">
        <w:r w:rsidR="007E219B">
          <w:rPr>
            <w:rFonts w:cs="Times New Roman"/>
            <w:color w:val="000000" w:themeColor="text1"/>
            <w:sz w:val="24"/>
            <w:szCs w:val="24"/>
          </w:rPr>
          <w:t>n</w:t>
        </w:r>
      </w:ins>
      <w:ins w:id="18" w:author="NK" w:date="2020-02-04T13:50:00Z">
        <w:r w:rsidR="007E219B" w:rsidRPr="007E219B">
          <w:rPr>
            <w:rFonts w:cs="Times New Roman"/>
            <w:color w:val="000000" w:themeColor="text1"/>
            <w:sz w:val="24"/>
            <w:szCs w:val="24"/>
          </w:rPr>
          <w:t xml:space="preserve"> Urun Dana antara Penyelenggara &amp; Penerbit</w:t>
        </w:r>
        <w:r w:rsidR="007E219B" w:rsidRPr="007E219B" w:rsidDel="007E219B">
          <w:rPr>
            <w:rFonts w:cs="Times New Roman"/>
            <w:color w:val="000000" w:themeColor="text1"/>
            <w:sz w:val="24"/>
            <w:szCs w:val="24"/>
          </w:rPr>
          <w:t xml:space="preserve"> </w:t>
        </w:r>
      </w:ins>
      <w:commentRangeStart w:id="19"/>
      <w:del w:id="20" w:author="NK" w:date="2020-02-04T13:50:00Z">
        <w:r w:rsidRPr="00DE4D73" w:rsidDel="007E219B">
          <w:rPr>
            <w:rFonts w:cs="Times New Roman"/>
            <w:color w:val="000000" w:themeColor="text1"/>
            <w:sz w:val="24"/>
            <w:szCs w:val="24"/>
          </w:rPr>
          <w:delText>Perjanjian Pemberian Dana</w:delText>
        </w:r>
        <w:commentRangeEnd w:id="19"/>
        <w:r w:rsidR="00E12140" w:rsidDel="007E219B">
          <w:rPr>
            <w:rStyle w:val="CommentReference"/>
          </w:rPr>
          <w:commentReference w:id="19"/>
        </w:r>
        <w:r w:rsidRPr="00DE4D73" w:rsidDel="007E219B">
          <w:rPr>
            <w:rFonts w:cs="Times New Roman"/>
            <w:color w:val="000000" w:themeColor="text1"/>
            <w:sz w:val="24"/>
            <w:szCs w:val="24"/>
          </w:rPr>
          <w:delText xml:space="preserve"> </w:delText>
        </w:r>
      </w:del>
      <w:r w:rsidRPr="00DE4D73">
        <w:rPr>
          <w:rFonts w:cs="Times New Roman"/>
          <w:color w:val="000000" w:themeColor="text1"/>
          <w:sz w:val="24"/>
          <w:szCs w:val="24"/>
        </w:rPr>
        <w:t xml:space="preserve">yang relevan </w:t>
      </w:r>
      <w:r w:rsidR="00AA1AF4" w:rsidRPr="00DE4D73">
        <w:rPr>
          <w:rFonts w:cs="Times New Roman"/>
          <w:color w:val="000000" w:themeColor="text1"/>
          <w:sz w:val="24"/>
          <w:szCs w:val="24"/>
        </w:rPr>
        <w:t>dengan Likuid</w:t>
      </w:r>
      <w:r w:rsidRPr="00DE4D73">
        <w:rPr>
          <w:rFonts w:cs="Times New Roman"/>
          <w:color w:val="000000" w:themeColor="text1"/>
          <w:sz w:val="24"/>
          <w:szCs w:val="24"/>
        </w:rPr>
        <w:t xml:space="preserve">, tidak tertutup kemungkinan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akan mengumpulkan data pribadi da</w:t>
      </w:r>
      <w:r w:rsidR="0069494B" w:rsidRPr="00DE4D73">
        <w:rPr>
          <w:rFonts w:cs="Times New Roman"/>
          <w:color w:val="000000" w:themeColor="text1"/>
          <w:sz w:val="24"/>
          <w:szCs w:val="24"/>
        </w:rPr>
        <w:t>ri para pemegang saham, direksi</w:t>
      </w:r>
      <w:r w:rsidRPr="00DE4D73">
        <w:rPr>
          <w:rFonts w:cs="Times New Roman"/>
          <w:color w:val="000000" w:themeColor="text1"/>
          <w:sz w:val="24"/>
          <w:szCs w:val="24"/>
        </w:rPr>
        <w:t xml:space="preserve">, pejabat, manajer senior dan karyawan untuk memungkinkan Likuid dan Pemodal potensial untuk meninjau, menilai dan melakukan penilaian pada kelayakan bisnis dari </w:t>
      </w:r>
      <w:r w:rsidR="00AA1AF4" w:rsidRPr="00DE4D73">
        <w:rPr>
          <w:rFonts w:cs="Times New Roman"/>
          <w:color w:val="000000" w:themeColor="text1"/>
          <w:sz w:val="24"/>
          <w:szCs w:val="24"/>
        </w:rPr>
        <w:t>Penerbit</w:t>
      </w:r>
      <w:r w:rsidRPr="00DE4D73">
        <w:rPr>
          <w:rFonts w:cs="Times New Roman"/>
          <w:color w:val="000000" w:themeColor="text1"/>
          <w:sz w:val="24"/>
          <w:szCs w:val="24"/>
        </w:rPr>
        <w:t xml:space="preserve">. Melalui Kebijakan </w:t>
      </w:r>
      <w:r w:rsidR="00632683" w:rsidRPr="00DE4D73">
        <w:rPr>
          <w:rFonts w:cs="Times New Roman"/>
          <w:color w:val="000000" w:themeColor="text1"/>
          <w:sz w:val="24"/>
          <w:szCs w:val="24"/>
        </w:rPr>
        <w:t>Privasi</w:t>
      </w:r>
      <w:r w:rsidRPr="00DE4D73">
        <w:rPr>
          <w:rFonts w:cs="Times New Roman"/>
          <w:color w:val="000000" w:themeColor="text1"/>
          <w:sz w:val="24"/>
          <w:szCs w:val="24"/>
        </w:rPr>
        <w:t xml:space="preserve">,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tidak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menggunakan data pribadi ini untuk tujuan lain atau menyebarkan data pribadi ini </w:t>
      </w:r>
      <w:r w:rsidR="00461913" w:rsidRPr="00DE4D73">
        <w:rPr>
          <w:rFonts w:cs="Times New Roman"/>
          <w:color w:val="000000" w:themeColor="text1"/>
          <w:sz w:val="24"/>
          <w:szCs w:val="24"/>
        </w:rPr>
        <w:t xml:space="preserve">baik </w:t>
      </w:r>
      <w:r w:rsidR="00A7656D" w:rsidRPr="00DE4D73">
        <w:rPr>
          <w:rFonts w:cs="Times New Roman"/>
          <w:color w:val="000000" w:themeColor="text1"/>
          <w:sz w:val="24"/>
          <w:szCs w:val="24"/>
        </w:rPr>
        <w:t>kepada pihak ketiga</w:t>
      </w:r>
      <w:r w:rsidRPr="00DE4D73">
        <w:rPr>
          <w:rFonts w:cs="Times New Roman"/>
          <w:color w:val="000000" w:themeColor="text1"/>
          <w:sz w:val="24"/>
          <w:szCs w:val="24"/>
        </w:rPr>
        <w:t>.</w:t>
      </w:r>
    </w:p>
    <w:p w14:paraId="769848C0" w14:textId="77777777" w:rsidR="001270E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 xml:space="preserve">Sehubungan dengan Layanan, Anda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menandatanga</w:t>
      </w:r>
      <w:r w:rsidR="00AA1AF4" w:rsidRPr="00DE4D73">
        <w:rPr>
          <w:rFonts w:cs="Times New Roman"/>
          <w:color w:val="000000" w:themeColor="text1"/>
          <w:sz w:val="24"/>
          <w:szCs w:val="24"/>
        </w:rPr>
        <w:t>ni perjanjian tambahan dengan Li</w:t>
      </w:r>
      <w:r w:rsidRPr="00DE4D73">
        <w:rPr>
          <w:rFonts w:cs="Times New Roman"/>
          <w:color w:val="000000" w:themeColor="text1"/>
          <w:sz w:val="24"/>
          <w:szCs w:val="24"/>
        </w:rPr>
        <w:t xml:space="preserve">kuid atau </w:t>
      </w:r>
      <w:r w:rsidR="00AA1AF4" w:rsidRPr="00DE4D73">
        <w:rPr>
          <w:rFonts w:cs="Times New Roman"/>
          <w:color w:val="000000" w:themeColor="text1"/>
          <w:sz w:val="24"/>
          <w:szCs w:val="24"/>
        </w:rPr>
        <w:t>pihak yang ditunjuk oleh Likuid</w:t>
      </w:r>
      <w:r w:rsidRPr="00DE4D73">
        <w:rPr>
          <w:rFonts w:cs="Times New Roman"/>
          <w:color w:val="000000" w:themeColor="text1"/>
          <w:sz w:val="24"/>
          <w:szCs w:val="24"/>
        </w:rPr>
        <w:t xml:space="preserve">. Dalam hal terjadi konflik antara ketentuan perjanjian tersebut dan ketentuan Kebijakan </w:t>
      </w:r>
      <w:r w:rsidR="00632683" w:rsidRPr="00DE4D73">
        <w:rPr>
          <w:rFonts w:cs="Times New Roman"/>
          <w:color w:val="000000" w:themeColor="text1"/>
          <w:sz w:val="24"/>
          <w:szCs w:val="24"/>
        </w:rPr>
        <w:t>Privasi</w:t>
      </w:r>
      <w:r w:rsidRPr="00DE4D73">
        <w:rPr>
          <w:rFonts w:cs="Times New Roman"/>
          <w:color w:val="000000" w:themeColor="text1"/>
          <w:sz w:val="24"/>
          <w:szCs w:val="24"/>
        </w:rPr>
        <w:t xml:space="preserve">, ketentuan Kebijakan </w:t>
      </w:r>
      <w:r w:rsidR="00632683" w:rsidRPr="00DE4D73">
        <w:rPr>
          <w:rFonts w:cs="Times New Roman"/>
          <w:color w:val="000000" w:themeColor="text1"/>
          <w:sz w:val="24"/>
          <w:szCs w:val="24"/>
        </w:rPr>
        <w:t>Privasi</w:t>
      </w:r>
      <w:r w:rsidRPr="00DE4D73">
        <w:rPr>
          <w:rFonts w:cs="Times New Roman"/>
          <w:color w:val="000000" w:themeColor="text1"/>
          <w:sz w:val="24"/>
          <w:szCs w:val="24"/>
        </w:rPr>
        <w:t xml:space="preserve"> akan berlaku sejauh berkaitan dengan komitmen Likuid terkait dengan perlindungan data pribadi Anda ya</w:t>
      </w:r>
      <w:r w:rsidR="00AA1AF4" w:rsidRPr="00DE4D73">
        <w:rPr>
          <w:rFonts w:cs="Times New Roman"/>
          <w:color w:val="000000" w:themeColor="text1"/>
          <w:sz w:val="24"/>
          <w:szCs w:val="24"/>
        </w:rPr>
        <w:t>ng dikumpulkan melalui Situs</w:t>
      </w:r>
      <w:r w:rsidRPr="00DE4D73">
        <w:rPr>
          <w:rFonts w:cs="Times New Roman"/>
          <w:color w:val="000000" w:themeColor="text1"/>
          <w:sz w:val="24"/>
          <w:szCs w:val="24"/>
        </w:rPr>
        <w:t>.</w:t>
      </w:r>
    </w:p>
    <w:p w14:paraId="4B2BD3CD" w14:textId="77777777" w:rsidR="001270E6" w:rsidRPr="00DE4D73" w:rsidRDefault="00632683"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Ketentuan Kebijakan Privasi</w:t>
      </w:r>
      <w:r w:rsidR="00AA1AF4" w:rsidRPr="00DE4D73">
        <w:rPr>
          <w:rFonts w:cs="Times New Roman"/>
          <w:color w:val="000000" w:themeColor="text1"/>
          <w:sz w:val="24"/>
          <w:szCs w:val="24"/>
        </w:rPr>
        <w:t xml:space="preserve"> dibuat</w:t>
      </w:r>
      <w:r w:rsidR="001270E6" w:rsidRPr="00DE4D73">
        <w:rPr>
          <w:rFonts w:cs="Times New Roman"/>
          <w:color w:val="000000" w:themeColor="text1"/>
          <w:sz w:val="24"/>
          <w:szCs w:val="24"/>
        </w:rPr>
        <w:t xml:space="preserve"> sesuai dengan hukum Negara</w:t>
      </w:r>
      <w:r w:rsidR="00CC2C68" w:rsidRPr="00DE4D73">
        <w:rPr>
          <w:rFonts w:cs="Times New Roman"/>
          <w:color w:val="000000" w:themeColor="text1"/>
          <w:sz w:val="24"/>
          <w:szCs w:val="24"/>
        </w:rPr>
        <w:t xml:space="preserve"> Kesatuan Republik Indonesia, oleh</w:t>
      </w:r>
      <w:r w:rsidR="001270E6" w:rsidRPr="00DE4D73">
        <w:rPr>
          <w:rFonts w:cs="Times New Roman"/>
          <w:color w:val="000000" w:themeColor="text1"/>
          <w:sz w:val="24"/>
          <w:szCs w:val="24"/>
        </w:rPr>
        <w:t xml:space="preserve"> karenanya</w:t>
      </w:r>
      <w:r w:rsidR="00CC2C68" w:rsidRPr="00DE4D73">
        <w:rPr>
          <w:rFonts w:cs="Times New Roman"/>
          <w:color w:val="000000" w:themeColor="text1"/>
          <w:sz w:val="24"/>
          <w:szCs w:val="24"/>
        </w:rPr>
        <w:t xml:space="preserve"> Kebijakan Privasi hanya</w:t>
      </w:r>
      <w:r w:rsidR="001270E6" w:rsidRPr="00DE4D73">
        <w:rPr>
          <w:rFonts w:cs="Times New Roman"/>
          <w:color w:val="000000" w:themeColor="text1"/>
          <w:sz w:val="24"/>
          <w:szCs w:val="24"/>
        </w:rPr>
        <w:t xml:space="preserve"> tunduk </w:t>
      </w:r>
      <w:r w:rsidR="00CC2C68" w:rsidRPr="00DE4D73">
        <w:rPr>
          <w:rFonts w:cs="Times New Roman"/>
          <w:color w:val="000000" w:themeColor="text1"/>
          <w:sz w:val="24"/>
          <w:szCs w:val="24"/>
        </w:rPr>
        <w:t xml:space="preserve">dan patuh </w:t>
      </w:r>
      <w:r w:rsidR="001270E6" w:rsidRPr="00DE4D73">
        <w:rPr>
          <w:rFonts w:cs="Times New Roman"/>
          <w:color w:val="000000" w:themeColor="text1"/>
          <w:sz w:val="24"/>
          <w:szCs w:val="24"/>
        </w:rPr>
        <w:t>pada hukum Nega</w:t>
      </w:r>
      <w:r w:rsidR="00CC2C68" w:rsidRPr="00DE4D73">
        <w:rPr>
          <w:rFonts w:cs="Times New Roman"/>
          <w:color w:val="000000" w:themeColor="text1"/>
          <w:sz w:val="24"/>
          <w:szCs w:val="24"/>
        </w:rPr>
        <w:t>ra Kesatuan Republik Indonesia.</w:t>
      </w:r>
    </w:p>
    <w:p w14:paraId="259613EE" w14:textId="77777777" w:rsidR="00461913" w:rsidRPr="00DE4D73" w:rsidRDefault="00461913" w:rsidP="00DE4D73">
      <w:pPr>
        <w:spacing w:after="0" w:line="480" w:lineRule="auto"/>
        <w:jc w:val="both"/>
        <w:rPr>
          <w:rFonts w:cs="Times New Roman"/>
          <w:color w:val="000000" w:themeColor="text1"/>
          <w:sz w:val="24"/>
          <w:szCs w:val="24"/>
        </w:rPr>
      </w:pPr>
    </w:p>
    <w:p w14:paraId="4112E95A" w14:textId="7AAD1824" w:rsidR="008B15A1" w:rsidRPr="00DE4D73" w:rsidRDefault="00461913"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lastRenderedPageBreak/>
        <w:t>Di dalam Kebijakan Privasi, definisi dari data pribadi adalah sebagai berikut:</w:t>
      </w:r>
    </w:p>
    <w:p w14:paraId="0D8EFE89" w14:textId="77777777" w:rsidR="008B15A1" w:rsidRPr="00DE4D73" w:rsidRDefault="008B15A1" w:rsidP="00DE4D73">
      <w:pPr>
        <w:spacing w:after="0" w:line="480" w:lineRule="auto"/>
        <w:jc w:val="both"/>
        <w:rPr>
          <w:rFonts w:cs="Times New Roman"/>
          <w:color w:val="000000" w:themeColor="text1"/>
          <w:sz w:val="24"/>
          <w:szCs w:val="24"/>
        </w:rPr>
      </w:pPr>
    </w:p>
    <w:p w14:paraId="729E32E6" w14:textId="5B8DDA43" w:rsidR="00461913" w:rsidRPr="00DE4D73" w:rsidRDefault="00461913" w:rsidP="00DE4D73">
      <w:pPr>
        <w:pStyle w:val="ListParagraph"/>
        <w:numPr>
          <w:ilvl w:val="0"/>
          <w:numId w:val="7"/>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Setiap informasi yang berkaitan dengan Pemodal, individu yang bertindak atas diri sendiri atau beritindak atas kepentingan pihak lain, badan hukum dan anak perusahaannya, pelanggannya, dan kegiatan usaha serta operasionalnya, termasuk setiap informasi yang secara langsung maupun tidak langsung terkait dengan </w:t>
      </w:r>
      <w:commentRangeStart w:id="21"/>
      <w:r w:rsidRPr="00DE4D73">
        <w:rPr>
          <w:rFonts w:cs="Times New Roman"/>
          <w:color w:val="000000" w:themeColor="text1"/>
          <w:sz w:val="24"/>
          <w:szCs w:val="24"/>
        </w:rPr>
        <w:t>Pe</w:t>
      </w:r>
      <w:ins w:id="22" w:author="NK" w:date="2020-02-04T13:51:00Z">
        <w:r w:rsidR="007E219B">
          <w:rPr>
            <w:rFonts w:cs="Times New Roman"/>
            <w:color w:val="000000" w:themeColor="text1"/>
            <w:sz w:val="24"/>
            <w:szCs w:val="24"/>
          </w:rPr>
          <w:t>nawaran Saham</w:t>
        </w:r>
      </w:ins>
      <w:del w:id="23" w:author="NK" w:date="2020-02-04T13:51:00Z">
        <w:r w:rsidRPr="00DE4D73" w:rsidDel="007E219B">
          <w:rPr>
            <w:rFonts w:cs="Times New Roman"/>
            <w:color w:val="000000" w:themeColor="text1"/>
            <w:sz w:val="24"/>
            <w:szCs w:val="24"/>
          </w:rPr>
          <w:delText>mbiayaan Proyek</w:delText>
        </w:r>
        <w:commentRangeEnd w:id="21"/>
        <w:r w:rsidR="00E12140" w:rsidDel="007E219B">
          <w:rPr>
            <w:rStyle w:val="CommentReference"/>
          </w:rPr>
          <w:commentReference w:id="21"/>
        </w:r>
        <w:r w:rsidRPr="00DE4D73" w:rsidDel="007E219B">
          <w:rPr>
            <w:rFonts w:cs="Times New Roman"/>
            <w:color w:val="000000" w:themeColor="text1"/>
            <w:sz w:val="24"/>
            <w:szCs w:val="24"/>
          </w:rPr>
          <w:delText>,</w:delText>
        </w:r>
      </w:del>
      <w:r w:rsidRPr="00DE4D73">
        <w:rPr>
          <w:rFonts w:cs="Times New Roman"/>
          <w:color w:val="000000" w:themeColor="text1"/>
          <w:sz w:val="24"/>
          <w:szCs w:val="24"/>
        </w:rPr>
        <w:t xml:space="preserve"> baik secara lisan, tertulis, grafik, magnetik, elektronik, atau bentuk lain yang secara langsung maupun tidak langsung disampaikan oleh atau diungkapkan atau diperoleh Pemodal atau anggota-</w:t>
      </w:r>
      <w:r w:rsidR="0069494B" w:rsidRPr="00DE4D73">
        <w:rPr>
          <w:rFonts w:cs="Times New Roman"/>
          <w:color w:val="000000" w:themeColor="text1"/>
          <w:sz w:val="24"/>
          <w:szCs w:val="24"/>
        </w:rPr>
        <w:t>anggotanya, direksi dan komisaris,</w:t>
      </w:r>
      <w:r w:rsidRPr="00DE4D73">
        <w:rPr>
          <w:rFonts w:cs="Times New Roman"/>
          <w:color w:val="000000" w:themeColor="text1"/>
          <w:sz w:val="24"/>
          <w:szCs w:val="24"/>
        </w:rPr>
        <w:t xml:space="preserve"> karyawan-karyawannya, dalam serangkaian pembicaraan atau kerja sama lain yang dilakukan diantara Para Pihak; atau</w:t>
      </w:r>
    </w:p>
    <w:p w14:paraId="47D85B34" w14:textId="50E5F88E" w:rsidR="000D16D9" w:rsidRPr="00DE4D73" w:rsidRDefault="00461913" w:rsidP="00DE4D73">
      <w:pPr>
        <w:pStyle w:val="ListParagraph"/>
        <w:numPr>
          <w:ilvl w:val="0"/>
          <w:numId w:val="7"/>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Segala komunikasi antara Para Pihak, baik secara lisan maupun tulisan yang diketahui atau semestinya diketahui oleh Para Pihak.</w:t>
      </w:r>
    </w:p>
    <w:p w14:paraId="5390B080" w14:textId="77777777" w:rsidR="00461913" w:rsidRPr="00DE4D73" w:rsidRDefault="00461913" w:rsidP="00DE4D73">
      <w:pPr>
        <w:pStyle w:val="ListParagraph"/>
        <w:spacing w:after="0" w:line="480" w:lineRule="auto"/>
        <w:ind w:left="360"/>
        <w:jc w:val="both"/>
        <w:rPr>
          <w:rFonts w:cs="Times New Roman"/>
          <w:color w:val="000000" w:themeColor="text1"/>
          <w:sz w:val="24"/>
          <w:szCs w:val="24"/>
        </w:rPr>
      </w:pPr>
    </w:p>
    <w:p w14:paraId="1E03BC12" w14:textId="217D2F16" w:rsidR="008B15A1"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Pernyataan Pengumpulan Informasi Pribadi</w:t>
      </w:r>
    </w:p>
    <w:p w14:paraId="1052B564" w14:textId="77777777" w:rsidR="00632683"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Likuid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mengg</w:t>
      </w:r>
      <w:r w:rsidR="00CC2C68" w:rsidRPr="00DE4D73">
        <w:rPr>
          <w:rFonts w:cs="Times New Roman"/>
          <w:color w:val="000000" w:themeColor="text1"/>
          <w:sz w:val="24"/>
          <w:szCs w:val="24"/>
        </w:rPr>
        <w:t>unakan, membagikan, mentransfer</w:t>
      </w:r>
      <w:r w:rsidRPr="00DE4D73">
        <w:rPr>
          <w:rFonts w:cs="Times New Roman"/>
          <w:color w:val="000000" w:themeColor="text1"/>
          <w:sz w:val="24"/>
          <w:szCs w:val="24"/>
        </w:rPr>
        <w:t xml:space="preserve"> dan mengungkapkan data pribadi tersebut untuk tujuan dan dengan cara yang dijelaskan dalam Kebijakan </w:t>
      </w:r>
      <w:r w:rsidR="00632683" w:rsidRPr="00DE4D73">
        <w:rPr>
          <w:rFonts w:cs="Times New Roman"/>
          <w:color w:val="000000" w:themeColor="text1"/>
          <w:sz w:val="24"/>
          <w:szCs w:val="24"/>
        </w:rPr>
        <w:t>Privasi</w:t>
      </w:r>
      <w:r w:rsidRPr="00DE4D73">
        <w:rPr>
          <w:rFonts w:cs="Times New Roman"/>
          <w:color w:val="000000" w:themeColor="text1"/>
          <w:sz w:val="24"/>
          <w:szCs w:val="24"/>
        </w:rPr>
        <w:t>.</w:t>
      </w:r>
    </w:p>
    <w:p w14:paraId="09FA5285" w14:textId="77777777" w:rsidR="00461913" w:rsidRPr="00DE4D73" w:rsidRDefault="00461913" w:rsidP="00DE4D73">
      <w:pPr>
        <w:spacing w:after="0" w:line="480" w:lineRule="auto"/>
        <w:jc w:val="both"/>
        <w:rPr>
          <w:rFonts w:cs="Times New Roman"/>
          <w:color w:val="000000" w:themeColor="text1"/>
          <w:sz w:val="24"/>
          <w:szCs w:val="24"/>
        </w:rPr>
      </w:pPr>
    </w:p>
    <w:p w14:paraId="3C4E7AAA" w14:textId="7D542D23" w:rsidR="00461913" w:rsidRPr="00DE4D73" w:rsidRDefault="00461913"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Likuid mengumpulkan data pribadi yang Anda berikan atau unggah melalui Situs kami. Ada bagian-bagian dari Layanan </w:t>
      </w:r>
      <w:r w:rsidR="005C320C" w:rsidRPr="00DE4D73">
        <w:rPr>
          <w:rFonts w:cs="Times New Roman"/>
          <w:color w:val="000000" w:themeColor="text1"/>
          <w:sz w:val="24"/>
          <w:szCs w:val="24"/>
        </w:rPr>
        <w:t>daring</w:t>
      </w:r>
      <w:r w:rsidRPr="00DE4D73">
        <w:rPr>
          <w:rFonts w:cs="Times New Roman"/>
          <w:color w:val="000000" w:themeColor="text1"/>
          <w:sz w:val="24"/>
          <w:szCs w:val="24"/>
        </w:rPr>
        <w:t xml:space="preserve"> kami dimana kami dapat mengumpulkan data pribadi untuk tujuan identifikasi dan verifikasi, untuk memenuhi permintaan </w:t>
      </w:r>
      <w:r w:rsidR="005C320C" w:rsidRPr="00DE4D73">
        <w:rPr>
          <w:rFonts w:cs="Times New Roman"/>
          <w:color w:val="000000" w:themeColor="text1"/>
          <w:sz w:val="24"/>
          <w:szCs w:val="24"/>
        </w:rPr>
        <w:t>daring</w:t>
      </w:r>
      <w:r w:rsidRPr="00DE4D73">
        <w:rPr>
          <w:rFonts w:cs="Times New Roman"/>
          <w:color w:val="000000" w:themeColor="text1"/>
          <w:sz w:val="24"/>
          <w:szCs w:val="24"/>
        </w:rPr>
        <w:t xml:space="preserve"> Anda, atau di mana kami percaya itu diperlukan secara wajar untuk penyediaan Layanan kami. </w:t>
      </w:r>
    </w:p>
    <w:p w14:paraId="50056F4E" w14:textId="5FC5D6DE" w:rsidR="00632683"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lastRenderedPageBreak/>
        <w:br/>
        <w:t>Data pribadi berarti setiap informasi yang berkaitan dengan individu</w:t>
      </w:r>
      <w:r w:rsidR="00CD0B1C" w:rsidRPr="00DE4D73">
        <w:rPr>
          <w:rFonts w:cs="Times New Roman"/>
          <w:color w:val="000000" w:themeColor="text1"/>
          <w:sz w:val="24"/>
          <w:szCs w:val="24"/>
        </w:rPr>
        <w:t xml:space="preserve"> dan</w:t>
      </w:r>
      <w:r w:rsidR="00982CDD" w:rsidRPr="00DE4D73">
        <w:rPr>
          <w:rFonts w:cs="Times New Roman"/>
          <w:color w:val="000000" w:themeColor="text1"/>
          <w:sz w:val="24"/>
          <w:szCs w:val="24"/>
        </w:rPr>
        <w:t>/atau</w:t>
      </w:r>
      <w:r w:rsidR="00CD0B1C" w:rsidRPr="00DE4D73">
        <w:rPr>
          <w:rFonts w:cs="Times New Roman"/>
          <w:color w:val="000000" w:themeColor="text1"/>
          <w:sz w:val="24"/>
          <w:szCs w:val="24"/>
        </w:rPr>
        <w:t xml:space="preserve"> badan hukum</w:t>
      </w:r>
      <w:r w:rsidR="00CC2C68" w:rsidRPr="00DE4D73">
        <w:rPr>
          <w:rFonts w:cs="Times New Roman"/>
          <w:color w:val="000000" w:themeColor="text1"/>
          <w:sz w:val="24"/>
          <w:szCs w:val="24"/>
        </w:rPr>
        <w:t>,</w:t>
      </w:r>
      <w:r w:rsidRPr="00DE4D73">
        <w:rPr>
          <w:rFonts w:cs="Times New Roman"/>
          <w:color w:val="000000" w:themeColor="text1"/>
          <w:sz w:val="24"/>
          <w:szCs w:val="24"/>
        </w:rPr>
        <w:t xml:space="preserve"> yang</w:t>
      </w:r>
      <w:r w:rsidR="00CD0B1C" w:rsidRPr="00DE4D73">
        <w:rPr>
          <w:rFonts w:cs="Times New Roman"/>
          <w:color w:val="000000" w:themeColor="text1"/>
          <w:sz w:val="24"/>
          <w:szCs w:val="24"/>
        </w:rPr>
        <w:t xml:space="preserve"> mana </w:t>
      </w:r>
      <w:r w:rsidRPr="00DE4D73">
        <w:rPr>
          <w:rFonts w:cs="Times New Roman"/>
          <w:color w:val="000000" w:themeColor="text1"/>
          <w:sz w:val="24"/>
          <w:szCs w:val="24"/>
        </w:rPr>
        <w:t>identitas individu</w:t>
      </w:r>
      <w:r w:rsidR="00CD0B1C" w:rsidRPr="00DE4D73">
        <w:rPr>
          <w:rFonts w:cs="Times New Roman"/>
          <w:color w:val="000000" w:themeColor="text1"/>
          <w:sz w:val="24"/>
          <w:szCs w:val="24"/>
        </w:rPr>
        <w:t xml:space="preserve"> dan</w:t>
      </w:r>
      <w:r w:rsidR="00982CDD" w:rsidRPr="00DE4D73">
        <w:rPr>
          <w:rFonts w:cs="Times New Roman"/>
          <w:color w:val="000000" w:themeColor="text1"/>
          <w:sz w:val="24"/>
          <w:szCs w:val="24"/>
        </w:rPr>
        <w:t>/atau</w:t>
      </w:r>
      <w:r w:rsidR="00CD0B1C" w:rsidRPr="00DE4D73">
        <w:rPr>
          <w:rFonts w:cs="Times New Roman"/>
          <w:color w:val="000000" w:themeColor="text1"/>
          <w:sz w:val="24"/>
          <w:szCs w:val="24"/>
        </w:rPr>
        <w:t xml:space="preserve"> badan hukum tersebut dapat dipastikan</w:t>
      </w:r>
      <w:r w:rsidRPr="00DE4D73">
        <w:rPr>
          <w:rFonts w:cs="Times New Roman"/>
          <w:color w:val="000000" w:themeColor="text1"/>
          <w:sz w:val="24"/>
          <w:szCs w:val="24"/>
        </w:rPr>
        <w:t xml:space="preserve">.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menghargai data pribadi Anda. Likuid mengumpulkan data pribadi yang Anda berikan atau unggah melalui Situs. Ada b</w:t>
      </w:r>
      <w:r w:rsidR="00CA5E26" w:rsidRPr="00DE4D73">
        <w:rPr>
          <w:rFonts w:cs="Times New Roman"/>
          <w:color w:val="000000" w:themeColor="text1"/>
          <w:sz w:val="24"/>
          <w:szCs w:val="24"/>
        </w:rPr>
        <w:t>agian dari Layanan,</w:t>
      </w:r>
      <w:r w:rsidRPr="00DE4D73">
        <w:rPr>
          <w:rFonts w:cs="Times New Roman"/>
          <w:color w:val="000000" w:themeColor="text1"/>
          <w:sz w:val="24"/>
          <w:szCs w:val="24"/>
        </w:rPr>
        <w:t xml:space="preserve"> di</w:t>
      </w:r>
      <w:r w:rsidR="00CA5E26" w:rsidRPr="00DE4D73">
        <w:rPr>
          <w:rFonts w:cs="Times New Roman"/>
          <w:color w:val="000000" w:themeColor="text1"/>
          <w:sz w:val="24"/>
          <w:szCs w:val="24"/>
        </w:rPr>
        <w:t xml:space="preserve"> </w:t>
      </w:r>
      <w:r w:rsidR="00982CDD" w:rsidRPr="00DE4D73">
        <w:rPr>
          <w:rFonts w:cs="Times New Roman"/>
          <w:color w:val="000000" w:themeColor="text1"/>
          <w:sz w:val="24"/>
          <w:szCs w:val="24"/>
        </w:rPr>
        <w:t xml:space="preserve">mana penyedia </w:t>
      </w:r>
      <w:r w:rsidR="00CA5E26" w:rsidRPr="00DE4D73">
        <w:rPr>
          <w:rFonts w:cs="Times New Roman"/>
          <w:color w:val="000000" w:themeColor="text1"/>
          <w:sz w:val="24"/>
          <w:szCs w:val="24"/>
        </w:rPr>
        <w:t>Layanan</w:t>
      </w:r>
      <w:r w:rsidRPr="00DE4D73">
        <w:rPr>
          <w:rFonts w:cs="Times New Roman"/>
          <w:color w:val="000000" w:themeColor="text1"/>
          <w:sz w:val="24"/>
          <w:szCs w:val="24"/>
        </w:rPr>
        <w:t xml:space="preserve"> dapat mengumpulkan data pribadi untuk tujuan identifikasi dan verifikasi, </w:t>
      </w:r>
      <w:r w:rsidR="004628AE" w:rsidRPr="00DE4D73">
        <w:rPr>
          <w:rFonts w:cs="Times New Roman"/>
          <w:color w:val="000000" w:themeColor="text1"/>
          <w:sz w:val="24"/>
          <w:szCs w:val="24"/>
        </w:rPr>
        <w:t xml:space="preserve">seperti verifikasi akun, rekening atau identitas lainnya, </w:t>
      </w:r>
      <w:r w:rsidR="00CA5E26" w:rsidRPr="00DE4D73">
        <w:rPr>
          <w:rFonts w:cs="Times New Roman"/>
          <w:color w:val="000000" w:themeColor="text1"/>
          <w:sz w:val="24"/>
          <w:szCs w:val="24"/>
        </w:rPr>
        <w:t>untuk memenuhi permintaan Anda</w:t>
      </w:r>
      <w:r w:rsidRPr="00DE4D73">
        <w:rPr>
          <w:rFonts w:cs="Times New Roman"/>
          <w:color w:val="000000" w:themeColor="text1"/>
          <w:sz w:val="24"/>
          <w:szCs w:val="24"/>
        </w:rPr>
        <w:t xml:space="preserve"> atau diperlukan secara</w:t>
      </w:r>
      <w:r w:rsidR="00CA5E26" w:rsidRPr="00DE4D73">
        <w:rPr>
          <w:rFonts w:cs="Times New Roman"/>
          <w:color w:val="000000" w:themeColor="text1"/>
          <w:sz w:val="24"/>
          <w:szCs w:val="24"/>
        </w:rPr>
        <w:t xml:space="preserve"> wajar untuk penyediaan Layanan</w:t>
      </w:r>
      <w:r w:rsidRPr="00DE4D73">
        <w:rPr>
          <w:rFonts w:cs="Times New Roman"/>
          <w:color w:val="000000" w:themeColor="text1"/>
          <w:sz w:val="24"/>
          <w:szCs w:val="24"/>
        </w:rPr>
        <w:t xml:space="preserve">. Informasi yang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kumpulkan</w:t>
      </w:r>
      <w:r w:rsidR="00982CDD" w:rsidRPr="00DE4D73">
        <w:rPr>
          <w:rFonts w:cs="Times New Roman"/>
          <w:color w:val="000000" w:themeColor="text1"/>
          <w:sz w:val="24"/>
          <w:szCs w:val="24"/>
        </w:rPr>
        <w:t xml:space="preserve"> bervariasi berdasarkan Layanan</w:t>
      </w:r>
      <w:r w:rsidRPr="00DE4D73">
        <w:rPr>
          <w:rFonts w:cs="Times New Roman"/>
          <w:color w:val="000000" w:themeColor="text1"/>
          <w:sz w:val="24"/>
          <w:szCs w:val="24"/>
        </w:rPr>
        <w:t xml:space="preserve"> yang Anda pilih untuk digunakan melalui Situs.</w:t>
      </w:r>
      <w:r w:rsidR="004628AE" w:rsidRPr="00DE4D73">
        <w:rPr>
          <w:rFonts w:cs="Times New Roman"/>
          <w:color w:val="000000" w:themeColor="text1"/>
          <w:sz w:val="24"/>
          <w:szCs w:val="24"/>
        </w:rPr>
        <w:t xml:space="preserve"> Hal tersebut diperlukan agar terdapat kejelasan informasi dan tujuan dalam menggunakan Likuid.</w:t>
      </w:r>
    </w:p>
    <w:p w14:paraId="43D0D944" w14:textId="77777777" w:rsidR="004628AE" w:rsidRPr="00DE4D73" w:rsidRDefault="004628AE" w:rsidP="00DE4D73">
      <w:pPr>
        <w:spacing w:after="0" w:line="480" w:lineRule="auto"/>
        <w:jc w:val="both"/>
        <w:rPr>
          <w:rFonts w:cs="Times New Roman"/>
          <w:color w:val="000000" w:themeColor="text1"/>
          <w:sz w:val="24"/>
          <w:szCs w:val="24"/>
        </w:rPr>
      </w:pPr>
    </w:p>
    <w:p w14:paraId="53E00ED8" w14:textId="77777777" w:rsidR="004628AE" w:rsidRPr="00DE4D73" w:rsidRDefault="004628AE"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Kami menggunakan alamat email yang Anda berikan untuk mengirimkan pembaharuan atau pesan dari Likuid baik secara berkala maupun saat itu juga.</w:t>
      </w:r>
    </w:p>
    <w:p w14:paraId="25E7C1D7" w14:textId="77777777" w:rsidR="004628AE" w:rsidRPr="00DE4D73" w:rsidRDefault="004628AE" w:rsidP="00DE4D73">
      <w:pPr>
        <w:spacing w:after="0" w:line="480" w:lineRule="auto"/>
        <w:jc w:val="both"/>
        <w:rPr>
          <w:rFonts w:cs="Times New Roman"/>
          <w:color w:val="000000" w:themeColor="text1"/>
          <w:sz w:val="24"/>
          <w:szCs w:val="24"/>
        </w:rPr>
      </w:pPr>
    </w:p>
    <w:p w14:paraId="55A66276" w14:textId="77777777" w:rsidR="004628AE" w:rsidRPr="00DE4D73" w:rsidRDefault="004628AE"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Dalam hal tertentu Kami menggunakan informasi Anda untuk meningkatkan mutu dan pelayanan Likuid.</w:t>
      </w:r>
    </w:p>
    <w:p w14:paraId="4093EECE" w14:textId="5A842E1D" w:rsidR="001270E6" w:rsidRPr="00DE4D73" w:rsidRDefault="00CA5E2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D</w:t>
      </w:r>
      <w:r w:rsidR="001270E6" w:rsidRPr="00DE4D73">
        <w:rPr>
          <w:rFonts w:cs="Times New Roman"/>
          <w:color w:val="000000" w:themeColor="text1"/>
          <w:sz w:val="24"/>
          <w:szCs w:val="24"/>
        </w:rPr>
        <w:t xml:space="preserve">ata pribadi yang dapat dikumpulkan Likuid termasuk, tanpa batasan, informasi </w:t>
      </w:r>
      <w:r w:rsidRPr="00DE4D73">
        <w:rPr>
          <w:rFonts w:cs="Times New Roman"/>
          <w:color w:val="000000" w:themeColor="text1"/>
          <w:sz w:val="24"/>
          <w:szCs w:val="24"/>
        </w:rPr>
        <w:t xml:space="preserve">sebagai </w:t>
      </w:r>
      <w:r w:rsidR="001270E6" w:rsidRPr="00DE4D73">
        <w:rPr>
          <w:rFonts w:cs="Times New Roman"/>
          <w:color w:val="000000" w:themeColor="text1"/>
          <w:sz w:val="24"/>
          <w:szCs w:val="24"/>
        </w:rPr>
        <w:t>berikut:</w:t>
      </w:r>
    </w:p>
    <w:p w14:paraId="715A555E" w14:textId="1BEA078C"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Nama;</w:t>
      </w:r>
    </w:p>
    <w:p w14:paraId="10B5B98E" w14:textId="7C3046BE"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Alamat pos atau email;</w:t>
      </w:r>
    </w:p>
    <w:p w14:paraId="51AD3ED2" w14:textId="6316F2C3"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Telepon, faks, nomor ponsel;</w:t>
      </w:r>
    </w:p>
    <w:p w14:paraId="56EFA97F" w14:textId="4B35B11C" w:rsidR="00CA5E26" w:rsidRPr="00DE4D73" w:rsidRDefault="00982CDD" w:rsidP="00DE4D73">
      <w:pPr>
        <w:numPr>
          <w:ilvl w:val="0"/>
          <w:numId w:val="1"/>
        </w:numPr>
        <w:spacing w:after="0" w:line="480" w:lineRule="auto"/>
        <w:jc w:val="both"/>
        <w:rPr>
          <w:rFonts w:cs="Times New Roman"/>
          <w:color w:val="000000" w:themeColor="text1"/>
          <w:sz w:val="24"/>
          <w:szCs w:val="24"/>
        </w:rPr>
      </w:pPr>
      <w:commentRangeStart w:id="24"/>
      <w:del w:id="25" w:author="NK" w:date="2020-02-04T13:51:00Z">
        <w:r w:rsidRPr="00DE4D73" w:rsidDel="007E219B">
          <w:rPr>
            <w:rFonts w:cs="Times New Roman"/>
            <w:color w:val="000000" w:themeColor="text1"/>
            <w:sz w:val="24"/>
            <w:szCs w:val="24"/>
          </w:rPr>
          <w:delText>Nomor akun, nama pengguna</w:delText>
        </w:r>
        <w:commentRangeEnd w:id="24"/>
        <w:r w:rsidR="00EB1608" w:rsidDel="007E219B">
          <w:rPr>
            <w:rStyle w:val="CommentReference"/>
          </w:rPr>
          <w:commentReference w:id="24"/>
        </w:r>
      </w:del>
      <w:ins w:id="26" w:author="NK" w:date="2020-02-04T13:51:00Z">
        <w:r w:rsidR="007E219B">
          <w:rPr>
            <w:rFonts w:cs="Times New Roman"/>
            <w:color w:val="000000" w:themeColor="text1"/>
            <w:sz w:val="24"/>
            <w:szCs w:val="24"/>
          </w:rPr>
          <w:t>Alamat e-mail</w:t>
        </w:r>
      </w:ins>
      <w:r w:rsidRPr="00DE4D73">
        <w:rPr>
          <w:rFonts w:cs="Times New Roman"/>
          <w:color w:val="000000" w:themeColor="text1"/>
          <w:sz w:val="24"/>
          <w:szCs w:val="24"/>
        </w:rPr>
        <w:t>, dan kata sandi;</w:t>
      </w:r>
    </w:p>
    <w:p w14:paraId="7CE6966A" w14:textId="082A7E73"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lastRenderedPageBreak/>
        <w:t>Alamat tempat tinggal atau korespondensi lainnya;</w:t>
      </w:r>
    </w:p>
    <w:p w14:paraId="77FBA0D7" w14:textId="6141B8DA"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Rincian kartu identitas (KTP), Paspor dan KITAS;</w:t>
      </w:r>
    </w:p>
    <w:p w14:paraId="0ACE7D24" w14:textId="315D6113"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Kebangsaan atau status kependudukan;</w:t>
      </w:r>
    </w:p>
    <w:p w14:paraId="536B8236" w14:textId="6661D0F2"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Usia dan jenis kelamin;</w:t>
      </w:r>
    </w:p>
    <w:p w14:paraId="6BD442CD" w14:textId="5199B2D9"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Rincian pasangan, anak-anak atau penerima manfaat lainnya (jika ada);</w:t>
      </w:r>
    </w:p>
    <w:p w14:paraId="104DB01E" w14:textId="106F0DFF"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Tingkat dan perincian pendidikan (jika berlaku);</w:t>
      </w:r>
    </w:p>
    <w:p w14:paraId="765F26EA" w14:textId="0F7896FA"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Informasi ketenagakerjaan (jika ada);</w:t>
      </w:r>
    </w:p>
    <w:p w14:paraId="25D16371" w14:textId="2044B629"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Perincian pendaftaran peraturan dan tindakan disipliner atau pengadilan (jika diperlukan);</w:t>
      </w:r>
    </w:p>
    <w:p w14:paraId="00ADB35D" w14:textId="070D055C"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Laporan atau laporan keuangan dan status keuangan, maksud atau tujuan (jika berlaku);</w:t>
      </w:r>
    </w:p>
    <w:p w14:paraId="3AE0599E" w14:textId="19935252"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Informasi pendapatan atau aset (jika ada);</w:t>
      </w:r>
    </w:p>
    <w:p w14:paraId="2427C9FE" w14:textId="43C9DA99" w:rsidR="00CA5E26" w:rsidRPr="00DE4D73" w:rsidRDefault="008B15A1"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Maksud dan tujuan Anda </w:t>
      </w:r>
      <w:r w:rsidR="00982CDD" w:rsidRPr="00DE4D73">
        <w:rPr>
          <w:rFonts w:cs="Times New Roman"/>
          <w:color w:val="000000" w:themeColor="text1"/>
          <w:sz w:val="24"/>
          <w:szCs w:val="24"/>
        </w:rPr>
        <w:t>dalam mel</w:t>
      </w:r>
      <w:r w:rsidRPr="00DE4D73">
        <w:rPr>
          <w:rFonts w:cs="Times New Roman"/>
          <w:color w:val="000000" w:themeColor="text1"/>
          <w:sz w:val="24"/>
          <w:szCs w:val="24"/>
        </w:rPr>
        <w:t>akukan hubungan usaha dengan L</w:t>
      </w:r>
      <w:r w:rsidR="00982CDD" w:rsidRPr="00DE4D73">
        <w:rPr>
          <w:rFonts w:cs="Times New Roman"/>
          <w:color w:val="000000" w:themeColor="text1"/>
          <w:sz w:val="24"/>
          <w:szCs w:val="24"/>
        </w:rPr>
        <w:t>ikuid;</w:t>
      </w:r>
    </w:p>
    <w:p w14:paraId="3FD4F7EC" w14:textId="02555241"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Detail rekening bank</w:t>
      </w:r>
      <w:del w:id="27" w:author="NK" w:date="2020-02-04T13:51:00Z">
        <w:r w:rsidRPr="00DE4D73" w:rsidDel="007E219B">
          <w:rPr>
            <w:rFonts w:cs="Times New Roman"/>
            <w:color w:val="000000" w:themeColor="text1"/>
            <w:sz w:val="24"/>
            <w:szCs w:val="24"/>
          </w:rPr>
          <w:delText xml:space="preserve"> </w:delText>
        </w:r>
        <w:commentRangeStart w:id="28"/>
        <w:r w:rsidRPr="00DE4D73" w:rsidDel="007E219B">
          <w:rPr>
            <w:rFonts w:cs="Times New Roman"/>
            <w:color w:val="000000" w:themeColor="text1"/>
            <w:sz w:val="24"/>
            <w:szCs w:val="24"/>
          </w:rPr>
          <w:delText>(jika ada)</w:delText>
        </w:r>
        <w:commentRangeEnd w:id="28"/>
        <w:r w:rsidR="00EB1608" w:rsidDel="007E219B">
          <w:rPr>
            <w:rStyle w:val="CommentReference"/>
          </w:rPr>
          <w:commentReference w:id="28"/>
        </w:r>
        <w:r w:rsidRPr="00DE4D73" w:rsidDel="007E219B">
          <w:rPr>
            <w:rFonts w:cs="Times New Roman"/>
            <w:color w:val="000000" w:themeColor="text1"/>
            <w:sz w:val="24"/>
            <w:szCs w:val="24"/>
          </w:rPr>
          <w:delText>;</w:delText>
        </w:r>
      </w:del>
    </w:p>
    <w:p w14:paraId="43FD531C" w14:textId="2A11ED0F" w:rsidR="00CA5E2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Nama pengguna dari salah satu atau lebih media sosial anda;</w:t>
      </w:r>
    </w:p>
    <w:p w14:paraId="4EF9F754" w14:textId="0CC0143F" w:rsidR="00CA5E26" w:rsidRPr="00DE4D73" w:rsidRDefault="008B15A1"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Komunikasi antara Anda dan L</w:t>
      </w:r>
      <w:r w:rsidR="00982CDD" w:rsidRPr="00DE4D73">
        <w:rPr>
          <w:rFonts w:cs="Times New Roman"/>
          <w:color w:val="000000" w:themeColor="text1"/>
          <w:sz w:val="24"/>
          <w:szCs w:val="24"/>
        </w:rPr>
        <w:t>ikuid; dan</w:t>
      </w:r>
    </w:p>
    <w:p w14:paraId="66922BF4" w14:textId="77777777" w:rsidR="001270E6" w:rsidRPr="00DE4D73" w:rsidRDefault="00982CDD" w:rsidP="00DE4D73">
      <w:pPr>
        <w:numPr>
          <w:ilvl w:val="0"/>
          <w:numId w:val="1"/>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Data tentang kunjung</w:t>
      </w:r>
      <w:r w:rsidR="008B15A1" w:rsidRPr="00DE4D73">
        <w:rPr>
          <w:rFonts w:cs="Times New Roman"/>
          <w:color w:val="000000" w:themeColor="text1"/>
          <w:sz w:val="24"/>
          <w:szCs w:val="24"/>
        </w:rPr>
        <w:t>an A</w:t>
      </w:r>
      <w:r w:rsidRPr="00DE4D73">
        <w:rPr>
          <w:rFonts w:cs="Times New Roman"/>
          <w:color w:val="000000" w:themeColor="text1"/>
          <w:sz w:val="24"/>
          <w:szCs w:val="24"/>
        </w:rPr>
        <w:t>nda ke dan penggunaan situs;</w:t>
      </w:r>
    </w:p>
    <w:p w14:paraId="10AD12B3" w14:textId="77777777" w:rsidR="00CA5E26" w:rsidRPr="00DE4D73" w:rsidRDefault="00CA5E26" w:rsidP="00DE4D73">
      <w:pPr>
        <w:spacing w:after="0" w:line="480" w:lineRule="auto"/>
        <w:jc w:val="both"/>
        <w:rPr>
          <w:rFonts w:cs="Times New Roman"/>
          <w:color w:val="000000" w:themeColor="text1"/>
          <w:sz w:val="24"/>
          <w:szCs w:val="24"/>
        </w:rPr>
      </w:pPr>
    </w:p>
    <w:p w14:paraId="234AAE00" w14:textId="3FD5666A" w:rsidR="00CA5E2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Ketika Anda mengunjungi</w:t>
      </w:r>
      <w:r w:rsidR="008B15A1" w:rsidRPr="00DE4D73">
        <w:rPr>
          <w:rFonts w:cs="Times New Roman"/>
          <w:color w:val="000000" w:themeColor="text1"/>
          <w:sz w:val="24"/>
          <w:szCs w:val="24"/>
        </w:rPr>
        <w:t xml:space="preserve"> Situs atau menggunakan Layanan</w:t>
      </w:r>
      <w:r w:rsidRPr="00DE4D73">
        <w:rPr>
          <w:rFonts w:cs="Times New Roman"/>
          <w:color w:val="000000" w:themeColor="text1"/>
          <w:sz w:val="24"/>
          <w:szCs w:val="24"/>
        </w:rPr>
        <w:t xml:space="preserve"> melalui Situs,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dapat secara otomatis mengumpulkan data tertentu yang, jika digabungkan dengan informasi lain tentang Anda, menjadi data pribadi, termasuk tetapi tidak terbatas pada:</w:t>
      </w:r>
    </w:p>
    <w:p w14:paraId="00910382" w14:textId="7DAC65BC" w:rsidR="00CA5E26" w:rsidRPr="00DE4D73" w:rsidRDefault="008B15A1" w:rsidP="00DE4D73">
      <w:pPr>
        <w:numPr>
          <w:ilvl w:val="0"/>
          <w:numId w:val="2"/>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Atribut komputer atau perangkat lain yang anda gunakan, seperti sistem operasi, versi perangkat keras, pengaturan perangkat, perangkat lunak</w:t>
      </w:r>
      <w:r w:rsidR="00D72385" w:rsidRPr="00DE4D73">
        <w:rPr>
          <w:rFonts w:cs="Times New Roman"/>
          <w:color w:val="000000" w:themeColor="text1"/>
          <w:sz w:val="24"/>
          <w:szCs w:val="24"/>
        </w:rPr>
        <w:t xml:space="preserve"> </w:t>
      </w:r>
      <w:r w:rsidRPr="00DE4D73">
        <w:rPr>
          <w:rFonts w:cs="Times New Roman"/>
          <w:color w:val="000000" w:themeColor="text1"/>
          <w:sz w:val="24"/>
          <w:szCs w:val="24"/>
        </w:rPr>
        <w:t>dan pengidentifikasi perangkat;</w:t>
      </w:r>
    </w:p>
    <w:p w14:paraId="784C4F40" w14:textId="59C7C838" w:rsidR="008B15A1" w:rsidRPr="00DE4D73" w:rsidRDefault="008B15A1" w:rsidP="00DE4D73">
      <w:pPr>
        <w:numPr>
          <w:ilvl w:val="0"/>
          <w:numId w:val="2"/>
        </w:numPr>
        <w:spacing w:after="0" w:line="480" w:lineRule="auto"/>
        <w:jc w:val="both"/>
        <w:rPr>
          <w:rFonts w:cs="Times New Roman"/>
          <w:color w:val="000000" w:themeColor="text1"/>
          <w:sz w:val="24"/>
          <w:szCs w:val="24"/>
        </w:rPr>
      </w:pPr>
      <w:r w:rsidRPr="00DE4D73">
        <w:rPr>
          <w:rFonts w:cs="Times New Roman"/>
          <w:color w:val="000000" w:themeColor="text1"/>
          <w:sz w:val="24"/>
          <w:szCs w:val="24"/>
        </w:rPr>
        <w:lastRenderedPageBreak/>
        <w:t>Komputer atau lokasi perangkat lain, termasuk lokasi geografis tertentu yang diidentifikasi melalui gps, sinyal bluetooth atau wifi atau cara lain;</w:t>
      </w:r>
    </w:p>
    <w:p w14:paraId="06172B9E" w14:textId="6058EDF9" w:rsidR="008B15A1" w:rsidRPr="00DE4D73" w:rsidRDefault="008B15A1" w:rsidP="00DE4D73">
      <w:pPr>
        <w:numPr>
          <w:ilvl w:val="0"/>
          <w:numId w:val="2"/>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Informasi koneksi seperti nama operator seluler anda, ISP atau penyedia layanan lainnya, jenis browser dan alamat IP;</w:t>
      </w:r>
    </w:p>
    <w:p w14:paraId="56D417B1" w14:textId="4EAE5D4C" w:rsidR="008B15A1" w:rsidRPr="00DE4D73" w:rsidRDefault="008B15A1" w:rsidP="00DE4D73">
      <w:pPr>
        <w:numPr>
          <w:ilvl w:val="0"/>
          <w:numId w:val="2"/>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Web tempat Anda mencapai Situs;</w:t>
      </w:r>
    </w:p>
    <w:p w14:paraId="3B80017C" w14:textId="123DFF69" w:rsidR="008B15A1" w:rsidRPr="00DE4D73" w:rsidRDefault="008B15A1" w:rsidP="00DE4D73">
      <w:pPr>
        <w:numPr>
          <w:ilvl w:val="0"/>
          <w:numId w:val="2"/>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Halaman pada Situs yang Anda lihat atau kunjungi, rata-rata waktu yang dihabiskan untuk halaman ini dan ketika mereka dilihat atau dikunjungi;</w:t>
      </w:r>
    </w:p>
    <w:p w14:paraId="13F859FF" w14:textId="6F7C079A" w:rsidR="008B15A1" w:rsidRPr="00DE4D73" w:rsidRDefault="008B15A1" w:rsidP="00DE4D73">
      <w:pPr>
        <w:numPr>
          <w:ilvl w:val="0"/>
          <w:numId w:val="2"/>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Perincian informasi dan layanan di situs yang Anda lihat, informasi, alat, dan konten yang tersedia pada Situs yang Anda gunakan; dan</w:t>
      </w:r>
    </w:p>
    <w:p w14:paraId="39A15644" w14:textId="77777777" w:rsidR="001270E6" w:rsidRPr="00DE4D73" w:rsidRDefault="008B15A1" w:rsidP="00DE4D73">
      <w:pPr>
        <w:numPr>
          <w:ilvl w:val="0"/>
          <w:numId w:val="2"/>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Tautan dari Situs.</w:t>
      </w:r>
    </w:p>
    <w:p w14:paraId="7D77453E" w14:textId="77777777" w:rsidR="001270E6" w:rsidRPr="00DE4D73" w:rsidRDefault="001270E6" w:rsidP="00DE4D73">
      <w:pPr>
        <w:spacing w:after="0" w:line="480" w:lineRule="auto"/>
        <w:jc w:val="both"/>
        <w:rPr>
          <w:rFonts w:cs="Times New Roman"/>
          <w:color w:val="000000" w:themeColor="text1"/>
          <w:sz w:val="24"/>
          <w:szCs w:val="24"/>
        </w:rPr>
      </w:pPr>
    </w:p>
    <w:p w14:paraId="0A90CF92" w14:textId="6BFF0984" w:rsidR="004628AE" w:rsidRPr="00DE4D73" w:rsidRDefault="00A9525B"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Likuid</w:t>
      </w:r>
      <w:r w:rsidR="004628AE" w:rsidRPr="00DE4D73">
        <w:rPr>
          <w:rFonts w:cs="Times New Roman"/>
          <w:color w:val="000000" w:themeColor="text1"/>
          <w:sz w:val="24"/>
          <w:szCs w:val="24"/>
        </w:rPr>
        <w:t xml:space="preserve"> tidak menjual, menyewakan dan memberikan informasi An</w:t>
      </w:r>
      <w:r w:rsidR="00A7656D" w:rsidRPr="00DE4D73">
        <w:rPr>
          <w:rFonts w:cs="Times New Roman"/>
          <w:color w:val="000000" w:themeColor="text1"/>
          <w:sz w:val="24"/>
          <w:szCs w:val="24"/>
        </w:rPr>
        <w:t>da kepada pihak ketiga</w:t>
      </w:r>
      <w:r w:rsidR="004628AE" w:rsidRPr="00DE4D73">
        <w:rPr>
          <w:rFonts w:cs="Times New Roman"/>
          <w:color w:val="000000" w:themeColor="text1"/>
          <w:sz w:val="24"/>
          <w:szCs w:val="24"/>
        </w:rPr>
        <w:t>, kecuali apabila ditentukan pada persyaratan lain dan diminta oleh pihak yang berwajib menghendaki untuk meminta informasi kepada Kami.</w:t>
      </w:r>
    </w:p>
    <w:p w14:paraId="028799C2" w14:textId="77777777" w:rsidR="004628AE" w:rsidRPr="00DE4D73" w:rsidRDefault="004628AE" w:rsidP="00DE4D73">
      <w:pPr>
        <w:spacing w:after="0" w:line="480" w:lineRule="auto"/>
        <w:jc w:val="both"/>
        <w:rPr>
          <w:rFonts w:cs="Times New Roman"/>
          <w:color w:val="000000" w:themeColor="text1"/>
          <w:sz w:val="24"/>
          <w:szCs w:val="24"/>
        </w:rPr>
      </w:pPr>
    </w:p>
    <w:p w14:paraId="4BA5EDF9" w14:textId="043CA273" w:rsidR="008B15A1"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Informasi yang Disediakan Pengguna</w:t>
      </w:r>
    </w:p>
    <w:p w14:paraId="37A73523" w14:textId="6A6276FE" w:rsidR="00683DAF"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Setelah melakukan proses pendaftaran, Anda akan diminta untuk memberikan informasi tertentu (termasuk tetapi tidak terbatas pada data pribadi), seperti nama depan dan belakang,</w:t>
      </w:r>
      <w:r w:rsidR="008B15A1" w:rsidRPr="00DE4D73">
        <w:rPr>
          <w:rFonts w:cs="Times New Roman"/>
          <w:color w:val="000000" w:themeColor="text1"/>
          <w:sz w:val="24"/>
          <w:szCs w:val="24"/>
        </w:rPr>
        <w:t xml:space="preserve"> alamat</w:t>
      </w:r>
      <w:r w:rsidRPr="00DE4D73">
        <w:rPr>
          <w:rFonts w:cs="Times New Roman"/>
          <w:color w:val="000000" w:themeColor="text1"/>
          <w:sz w:val="24"/>
          <w:szCs w:val="24"/>
        </w:rPr>
        <w:t xml:space="preserve">, </w:t>
      </w:r>
      <w:r w:rsidR="008B15A1" w:rsidRPr="00DE4D73">
        <w:rPr>
          <w:rFonts w:cs="Times New Roman"/>
          <w:color w:val="000000" w:themeColor="text1"/>
          <w:sz w:val="24"/>
          <w:szCs w:val="24"/>
        </w:rPr>
        <w:t xml:space="preserve">nomor </w:t>
      </w:r>
      <w:r w:rsidRPr="00DE4D73">
        <w:rPr>
          <w:rFonts w:cs="Times New Roman"/>
          <w:color w:val="000000" w:themeColor="text1"/>
          <w:sz w:val="24"/>
          <w:szCs w:val="24"/>
        </w:rPr>
        <w:t xml:space="preserve">kartu </w:t>
      </w:r>
      <w:r w:rsidR="008B15A1" w:rsidRPr="00DE4D73">
        <w:rPr>
          <w:rFonts w:cs="Times New Roman"/>
          <w:color w:val="000000" w:themeColor="text1"/>
          <w:sz w:val="24"/>
          <w:szCs w:val="24"/>
        </w:rPr>
        <w:t xml:space="preserve">identitas, alamat email, jenis kelamin, </w:t>
      </w:r>
      <w:commentRangeStart w:id="29"/>
      <w:del w:id="30" w:author="NK" w:date="2020-02-04T13:51:00Z">
        <w:r w:rsidR="008B15A1" w:rsidRPr="00DE4D73" w:rsidDel="007E219B">
          <w:rPr>
            <w:rFonts w:cs="Times New Roman"/>
            <w:color w:val="000000" w:themeColor="text1"/>
            <w:sz w:val="24"/>
            <w:szCs w:val="24"/>
          </w:rPr>
          <w:delText>ulang tahun</w:delText>
        </w:r>
        <w:commentRangeEnd w:id="29"/>
        <w:r w:rsidR="00EB1608" w:rsidDel="007E219B">
          <w:rPr>
            <w:rStyle w:val="CommentReference"/>
          </w:rPr>
          <w:commentReference w:id="29"/>
        </w:r>
      </w:del>
      <w:ins w:id="31" w:author="NK" w:date="2020-02-04T13:51:00Z">
        <w:r w:rsidR="007E219B">
          <w:rPr>
            <w:rFonts w:cs="Times New Roman"/>
            <w:color w:val="000000" w:themeColor="text1"/>
            <w:sz w:val="24"/>
            <w:szCs w:val="24"/>
          </w:rPr>
          <w:t>tanggal lahir</w:t>
        </w:r>
      </w:ins>
      <w:r w:rsidR="008B15A1" w:rsidRPr="00DE4D73">
        <w:rPr>
          <w:rFonts w:cs="Times New Roman"/>
          <w:color w:val="000000" w:themeColor="text1"/>
          <w:sz w:val="24"/>
          <w:szCs w:val="24"/>
        </w:rPr>
        <w:t>, nama pengguna, kata sandi,</w:t>
      </w:r>
      <w:r w:rsidRPr="00DE4D73">
        <w:rPr>
          <w:rFonts w:cs="Times New Roman"/>
          <w:color w:val="000000" w:themeColor="text1"/>
          <w:sz w:val="24"/>
          <w:szCs w:val="24"/>
        </w:rPr>
        <w:t xml:space="preserve"> informasi keuangan tertentu</w:t>
      </w:r>
      <w:r w:rsidR="008B15A1" w:rsidRPr="00DE4D73">
        <w:rPr>
          <w:rFonts w:cs="Times New Roman"/>
          <w:color w:val="000000" w:themeColor="text1"/>
          <w:sz w:val="24"/>
          <w:szCs w:val="24"/>
        </w:rPr>
        <w:t xml:space="preserve"> dan informasi terkait lainnya</w:t>
      </w:r>
      <w:r w:rsidRPr="00DE4D73">
        <w:rPr>
          <w:rFonts w:cs="Times New Roman"/>
          <w:color w:val="000000" w:themeColor="text1"/>
          <w:sz w:val="24"/>
          <w:szCs w:val="24"/>
        </w:rPr>
        <w:t>. Nama pengguna dan kata sandi digunakan untuk memastikan bahwa tidak ada pengguna selain diri Anda yang memiliki akses. Anda bertanggung jawab penuh untuk menjaga kerahasiaan kata sandi ya</w:t>
      </w:r>
      <w:r w:rsidR="008B15A1" w:rsidRPr="00DE4D73">
        <w:rPr>
          <w:rFonts w:cs="Times New Roman"/>
          <w:color w:val="000000" w:themeColor="text1"/>
          <w:sz w:val="24"/>
          <w:szCs w:val="24"/>
        </w:rPr>
        <w:t xml:space="preserve">ng Anda gunakan untuk </w:t>
      </w:r>
      <w:r w:rsidR="008B15A1" w:rsidRPr="00DE4D73">
        <w:rPr>
          <w:rFonts w:cs="Times New Roman"/>
          <w:color w:val="000000" w:themeColor="text1"/>
          <w:sz w:val="24"/>
          <w:szCs w:val="24"/>
        </w:rPr>
        <w:lastRenderedPageBreak/>
        <w:t>mendaftar</w:t>
      </w:r>
      <w:r w:rsidRPr="00DE4D73">
        <w:rPr>
          <w:rFonts w:cs="Times New Roman"/>
          <w:color w:val="000000" w:themeColor="text1"/>
          <w:sz w:val="24"/>
          <w:szCs w:val="24"/>
        </w:rPr>
        <w:t xml:space="preserve"> dan Anda harus selalu berhati-hati setiap kali mengungkapkan informasi secara </w:t>
      </w:r>
      <w:r w:rsidR="005C320C" w:rsidRPr="00DE4D73">
        <w:rPr>
          <w:rFonts w:cs="Times New Roman"/>
          <w:color w:val="000000" w:themeColor="text1"/>
          <w:sz w:val="24"/>
          <w:szCs w:val="24"/>
        </w:rPr>
        <w:t>daring</w:t>
      </w:r>
      <w:r w:rsidRPr="00DE4D73">
        <w:rPr>
          <w:rFonts w:cs="Times New Roman"/>
          <w:color w:val="000000" w:themeColor="text1"/>
          <w:sz w:val="24"/>
          <w:szCs w:val="24"/>
        </w:rPr>
        <w:t>.</w:t>
      </w:r>
    </w:p>
    <w:p w14:paraId="24AE44BA" w14:textId="77777777" w:rsidR="008B15A1"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 xml:space="preserve">Selain itu,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mener</w:t>
      </w:r>
      <w:r w:rsidR="008B15A1" w:rsidRPr="00DE4D73">
        <w:rPr>
          <w:rFonts w:cs="Times New Roman"/>
          <w:color w:val="000000" w:themeColor="text1"/>
          <w:sz w:val="24"/>
          <w:szCs w:val="24"/>
        </w:rPr>
        <w:t>ima dan menyimpan informasi apa</w:t>
      </w:r>
      <w:r w:rsidR="000F043C" w:rsidRPr="00DE4D73">
        <w:rPr>
          <w:rFonts w:cs="Times New Roman"/>
          <w:color w:val="000000" w:themeColor="text1"/>
          <w:sz w:val="24"/>
          <w:szCs w:val="24"/>
        </w:rPr>
        <w:t>pun yang Anda masukkan pada</w:t>
      </w:r>
      <w:r w:rsidRPr="00DE4D73">
        <w:rPr>
          <w:rFonts w:cs="Times New Roman"/>
          <w:color w:val="000000" w:themeColor="text1"/>
          <w:sz w:val="24"/>
          <w:szCs w:val="24"/>
        </w:rPr>
        <w:t xml:space="preserve"> Situs atau memberi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dengan </w:t>
      </w:r>
      <w:proofErr w:type="gramStart"/>
      <w:r w:rsidRPr="00DE4D73">
        <w:rPr>
          <w:rFonts w:cs="Times New Roman"/>
          <w:color w:val="000000" w:themeColor="text1"/>
          <w:sz w:val="24"/>
          <w:szCs w:val="24"/>
        </w:rPr>
        <w:t>cara</w:t>
      </w:r>
      <w:proofErr w:type="gramEnd"/>
      <w:r w:rsidRPr="00DE4D73">
        <w:rPr>
          <w:rFonts w:cs="Times New Roman"/>
          <w:color w:val="000000" w:themeColor="text1"/>
          <w:sz w:val="24"/>
          <w:szCs w:val="24"/>
        </w:rPr>
        <w:t xml:space="preserve"> lain (misalnya, selama berlangganan untuk investasi tertentu, jika tidak menggunakan Situs atau komunikasi lain dengan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(melalui Situs atau lainnya)</w:t>
      </w:r>
      <w:r w:rsidR="000F043C" w:rsidRPr="00DE4D73">
        <w:rPr>
          <w:rFonts w:cs="Times New Roman"/>
          <w:color w:val="000000" w:themeColor="text1"/>
          <w:sz w:val="24"/>
          <w:szCs w:val="24"/>
        </w:rPr>
        <w:t xml:space="preserve"> jejaring sosial, atau lainnya)</w:t>
      </w:r>
      <w:r w:rsidRPr="00DE4D73">
        <w:rPr>
          <w:rFonts w:cs="Times New Roman"/>
          <w:color w:val="000000" w:themeColor="text1"/>
          <w:sz w:val="24"/>
          <w:szCs w:val="24"/>
        </w:rPr>
        <w:t xml:space="preserve"> atau sebagaimana tercantum dalam dokumen tertulis yang Anda berikan). Ini termasuk informasi yang dapat mengidentifikasi Anda. </w:t>
      </w:r>
      <w:r w:rsidR="000F043C" w:rsidRPr="00DE4D73">
        <w:rPr>
          <w:rFonts w:cs="Times New Roman"/>
          <w:color w:val="000000" w:themeColor="text1"/>
          <w:sz w:val="24"/>
          <w:szCs w:val="24"/>
        </w:rPr>
        <w:t>Anda berhak untuk menentukan mengenai</w:t>
      </w:r>
      <w:r w:rsidRPr="00DE4D73">
        <w:rPr>
          <w:rFonts w:cs="Times New Roman"/>
          <w:color w:val="000000" w:themeColor="text1"/>
          <w:sz w:val="24"/>
          <w:szCs w:val="24"/>
        </w:rPr>
        <w:t xml:space="preserve"> </w:t>
      </w:r>
      <w:proofErr w:type="gramStart"/>
      <w:r w:rsidR="000F043C" w:rsidRPr="00DE4D73">
        <w:rPr>
          <w:rFonts w:cs="Times New Roman"/>
          <w:color w:val="000000" w:themeColor="text1"/>
          <w:sz w:val="24"/>
          <w:szCs w:val="24"/>
        </w:rPr>
        <w:t>apa</w:t>
      </w:r>
      <w:proofErr w:type="gramEnd"/>
      <w:r w:rsidR="000F043C" w:rsidRPr="00DE4D73">
        <w:rPr>
          <w:rFonts w:cs="Times New Roman"/>
          <w:color w:val="000000" w:themeColor="text1"/>
          <w:sz w:val="24"/>
          <w:szCs w:val="24"/>
        </w:rPr>
        <w:t xml:space="preserve"> </w:t>
      </w:r>
      <w:r w:rsidRPr="00DE4D73">
        <w:rPr>
          <w:rFonts w:cs="Times New Roman"/>
          <w:color w:val="000000" w:themeColor="text1"/>
          <w:sz w:val="24"/>
          <w:szCs w:val="24"/>
        </w:rPr>
        <w:t xml:space="preserve">informasi yang </w:t>
      </w:r>
      <w:r w:rsidR="000F043C" w:rsidRPr="00DE4D73">
        <w:rPr>
          <w:rFonts w:cs="Times New Roman"/>
          <w:color w:val="000000" w:themeColor="text1"/>
          <w:sz w:val="24"/>
          <w:szCs w:val="24"/>
        </w:rPr>
        <w:t xml:space="preserve">ingin </w:t>
      </w:r>
      <w:r w:rsidRPr="00DE4D73">
        <w:rPr>
          <w:rFonts w:cs="Times New Roman"/>
          <w:color w:val="000000" w:themeColor="text1"/>
          <w:sz w:val="24"/>
          <w:szCs w:val="24"/>
        </w:rPr>
        <w:t>Anda berikan dan Anda tidak diwajibkan secara hukum untuk memberikan informasi tersebut. Namun, penggunaan Anda atas Situs atau Layanan dapat dibatasi jika informasi semacam itu tidak diberikan.</w:t>
      </w:r>
    </w:p>
    <w:p w14:paraId="4C8F5236" w14:textId="77777777" w:rsidR="00356EBD"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dapat </w:t>
      </w:r>
      <w:r w:rsidR="00356EBD" w:rsidRPr="00DE4D73">
        <w:rPr>
          <w:rFonts w:cs="Times New Roman"/>
          <w:color w:val="000000" w:themeColor="text1"/>
          <w:sz w:val="24"/>
          <w:szCs w:val="24"/>
        </w:rPr>
        <w:t>menunjuk pihak lain</w:t>
      </w:r>
      <w:r w:rsidRPr="00DE4D73">
        <w:rPr>
          <w:rFonts w:cs="Times New Roman"/>
          <w:color w:val="000000" w:themeColor="text1"/>
          <w:sz w:val="24"/>
          <w:szCs w:val="24"/>
        </w:rPr>
        <w:t xml:space="preserve"> untuk mengumpulkan dan mengumpulkan informasi ini. Untuk informasi lebih lanjut, </w:t>
      </w:r>
      <w:r w:rsidR="00356EBD" w:rsidRPr="00DE4D73">
        <w:rPr>
          <w:rFonts w:cs="Times New Roman"/>
          <w:color w:val="000000" w:themeColor="text1"/>
          <w:sz w:val="24"/>
          <w:szCs w:val="24"/>
        </w:rPr>
        <w:t>silahkan lihat informasi yang dikumpulkan oleh alat teknologi di bawah ini.</w:t>
      </w:r>
    </w:p>
    <w:p w14:paraId="3151B5C3" w14:textId="20C85129" w:rsidR="001270E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Situs dan Layanan hanya dapat digunakan oleh individ</w:t>
      </w:r>
      <w:r w:rsidR="004628AE" w:rsidRPr="00DE4D73">
        <w:rPr>
          <w:rFonts w:cs="Times New Roman"/>
          <w:color w:val="000000" w:themeColor="text1"/>
          <w:sz w:val="24"/>
          <w:szCs w:val="24"/>
        </w:rPr>
        <w:t>u yang cakap menurut hukum</w:t>
      </w:r>
      <w:r w:rsidR="00356EBD" w:rsidRPr="00DE4D73">
        <w:rPr>
          <w:rFonts w:cs="Times New Roman"/>
          <w:color w:val="000000" w:themeColor="text1"/>
          <w:sz w:val="24"/>
          <w:szCs w:val="24"/>
        </w:rPr>
        <w:t xml:space="preserve"> dan badan hukum</w:t>
      </w:r>
      <w:r w:rsidRPr="00DE4D73">
        <w:rPr>
          <w:rFonts w:cs="Times New Roman"/>
          <w:color w:val="000000" w:themeColor="text1"/>
          <w:sz w:val="24"/>
          <w:szCs w:val="24"/>
        </w:rPr>
        <w:t>.</w:t>
      </w:r>
    </w:p>
    <w:p w14:paraId="26B6D302" w14:textId="77777777" w:rsidR="001270E6" w:rsidRPr="00DE4D73" w:rsidRDefault="001270E6" w:rsidP="00DE4D73">
      <w:pPr>
        <w:spacing w:after="0" w:line="480" w:lineRule="auto"/>
        <w:jc w:val="both"/>
        <w:rPr>
          <w:rFonts w:cs="Times New Roman"/>
          <w:sz w:val="24"/>
          <w:szCs w:val="24"/>
        </w:rPr>
      </w:pPr>
    </w:p>
    <w:p w14:paraId="2A007D7A" w14:textId="5A63A2C5" w:rsidR="00356EBD"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 xml:space="preserve">Penggunaan </w:t>
      </w:r>
      <w:r w:rsidR="0011663F" w:rsidRPr="00DE4D73">
        <w:rPr>
          <w:rFonts w:cs="Times New Roman"/>
          <w:b/>
          <w:bCs/>
          <w:color w:val="000000" w:themeColor="text1"/>
          <w:sz w:val="24"/>
          <w:szCs w:val="24"/>
        </w:rPr>
        <w:t>Kuki</w:t>
      </w:r>
    </w:p>
    <w:p w14:paraId="6FDA7C2C" w14:textId="18638A70" w:rsidR="00683DAF" w:rsidRPr="00DE4D73" w:rsidRDefault="00CA5E2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dapat mengumpulkan beberapa informasi </w:t>
      </w:r>
      <w:r w:rsidR="0022466A" w:rsidRPr="00DE4D73">
        <w:rPr>
          <w:rFonts w:cs="Times New Roman"/>
          <w:color w:val="000000" w:themeColor="text1"/>
          <w:sz w:val="24"/>
          <w:szCs w:val="24"/>
        </w:rPr>
        <w:t>tanpa pemberitahuan</w:t>
      </w:r>
      <w:r w:rsidR="004628AE" w:rsidRPr="00DE4D73">
        <w:rPr>
          <w:rFonts w:cs="Times New Roman"/>
          <w:color w:val="000000" w:themeColor="text1"/>
          <w:sz w:val="24"/>
          <w:szCs w:val="24"/>
        </w:rPr>
        <w:t xml:space="preserve"> terlebih dahulu</w:t>
      </w:r>
      <w:r w:rsidR="0022466A" w:rsidRPr="00DE4D73">
        <w:rPr>
          <w:rFonts w:cs="Times New Roman"/>
          <w:color w:val="000000" w:themeColor="text1"/>
          <w:sz w:val="24"/>
          <w:szCs w:val="24"/>
        </w:rPr>
        <w:t xml:space="preserve"> </w:t>
      </w:r>
      <w:r w:rsidR="0011663F" w:rsidRPr="00DE4D73">
        <w:rPr>
          <w:rFonts w:cs="Times New Roman"/>
          <w:color w:val="000000" w:themeColor="text1"/>
          <w:sz w:val="24"/>
          <w:szCs w:val="24"/>
        </w:rPr>
        <w:t xml:space="preserve">dari komputer Anda </w:t>
      </w:r>
      <w:r w:rsidR="001270E6" w:rsidRPr="00DE4D73">
        <w:rPr>
          <w:rFonts w:cs="Times New Roman"/>
          <w:color w:val="000000" w:themeColor="text1"/>
          <w:sz w:val="24"/>
          <w:szCs w:val="24"/>
        </w:rPr>
        <w:t xml:space="preserve">seperti alamat Protokol Internet (IP) Anda, informasi komputer dan koneksi, jenis </w:t>
      </w:r>
      <w:r w:rsidR="001270E6" w:rsidRPr="00DE4D73">
        <w:rPr>
          <w:rFonts w:cs="Times New Roman"/>
          <w:color w:val="000000" w:themeColor="text1"/>
          <w:sz w:val="24"/>
          <w:szCs w:val="24"/>
        </w:rPr>
        <w:lastRenderedPageBreak/>
        <w:t xml:space="preserve">dan versi browser, sistem operasi, Penyedia Layanan Internet (ISP), cap waktu, iklan banner yang Anda klik, URL dari mana Anda </w:t>
      </w:r>
      <w:r w:rsidR="004628AE" w:rsidRPr="00DE4D73">
        <w:rPr>
          <w:rFonts w:cs="Times New Roman"/>
          <w:color w:val="000000" w:themeColor="text1"/>
          <w:sz w:val="24"/>
          <w:szCs w:val="24"/>
        </w:rPr>
        <w:t xml:space="preserve">berasal dan </w:t>
      </w:r>
      <w:r w:rsidR="00722096" w:rsidRPr="00DE4D73">
        <w:rPr>
          <w:rFonts w:cs="Times New Roman"/>
          <w:color w:val="000000" w:themeColor="text1"/>
          <w:sz w:val="24"/>
          <w:szCs w:val="24"/>
        </w:rPr>
        <w:t>selanjutnya,</w:t>
      </w:r>
      <w:r w:rsidR="001270E6" w:rsidRPr="00DE4D73">
        <w:rPr>
          <w:rFonts w:cs="Times New Roman"/>
          <w:color w:val="000000" w:themeColor="text1"/>
          <w:sz w:val="24"/>
          <w:szCs w:val="24"/>
        </w:rPr>
        <w:t xml:space="preserve"> </w:t>
      </w:r>
      <w:r w:rsidR="00722096" w:rsidRPr="00DE4D73">
        <w:rPr>
          <w:rFonts w:cs="Times New Roman"/>
          <w:color w:val="000000" w:themeColor="text1"/>
          <w:sz w:val="24"/>
          <w:szCs w:val="24"/>
        </w:rPr>
        <w:t>beserta</w:t>
      </w:r>
      <w:r w:rsidR="001270E6" w:rsidRPr="00DE4D73">
        <w:rPr>
          <w:rFonts w:cs="Times New Roman"/>
          <w:color w:val="000000" w:themeColor="text1"/>
          <w:sz w:val="24"/>
          <w:szCs w:val="24"/>
        </w:rPr>
        <w:t xml:space="preserve"> nomor </w:t>
      </w:r>
      <w:r w:rsidR="0011663F" w:rsidRPr="00DE4D73">
        <w:rPr>
          <w:rFonts w:cs="Times New Roman"/>
          <w:color w:val="000000" w:themeColor="text1"/>
          <w:sz w:val="24"/>
          <w:szCs w:val="24"/>
        </w:rPr>
        <w:t>kuki</w:t>
      </w:r>
      <w:r w:rsidR="001270E6" w:rsidRPr="00DE4D73">
        <w:rPr>
          <w:rFonts w:cs="Times New Roman"/>
          <w:color w:val="000000" w:themeColor="text1"/>
          <w:sz w:val="24"/>
          <w:szCs w:val="24"/>
        </w:rPr>
        <w:t>.</w:t>
      </w:r>
    </w:p>
    <w:p w14:paraId="014D2FF8" w14:textId="417F468E" w:rsidR="004628AE"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 xml:space="preserve">Likuid, bersama dengan penyedia layanan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dan afiliasi Likuid</w:t>
      </w:r>
      <w:r w:rsidR="00722096" w:rsidRPr="00DE4D73">
        <w:rPr>
          <w:rFonts w:cs="Times New Roman"/>
          <w:color w:val="000000" w:themeColor="text1"/>
          <w:sz w:val="24"/>
          <w:szCs w:val="24"/>
        </w:rPr>
        <w:t>,</w:t>
      </w:r>
      <w:r w:rsidRPr="00DE4D73">
        <w:rPr>
          <w:rFonts w:cs="Times New Roman"/>
          <w:color w:val="000000" w:themeColor="text1"/>
          <w:sz w:val="24"/>
          <w:szCs w:val="24"/>
        </w:rPr>
        <w:t xml:space="preserve"> anak perusahaan</w:t>
      </w:r>
      <w:r w:rsidR="007D118D" w:rsidRPr="00DE4D73">
        <w:rPr>
          <w:rFonts w:cs="Times New Roman"/>
          <w:color w:val="000000" w:themeColor="text1"/>
          <w:sz w:val="24"/>
          <w:szCs w:val="24"/>
        </w:rPr>
        <w:t xml:space="preserve"> Likuid,</w:t>
      </w:r>
      <w:r w:rsidR="00722096" w:rsidRPr="00DE4D73">
        <w:rPr>
          <w:rFonts w:cs="Times New Roman"/>
          <w:color w:val="000000" w:themeColor="text1"/>
          <w:sz w:val="24"/>
          <w:szCs w:val="24"/>
        </w:rPr>
        <w:t xml:space="preserve"> anak</w:t>
      </w:r>
      <w:r w:rsidRPr="00DE4D73">
        <w:rPr>
          <w:rFonts w:cs="Times New Roman"/>
          <w:color w:val="000000" w:themeColor="text1"/>
          <w:sz w:val="24"/>
          <w:szCs w:val="24"/>
        </w:rPr>
        <w:t xml:space="preserve"> perusahaan</w:t>
      </w:r>
      <w:r w:rsidR="00722096" w:rsidRPr="00DE4D73">
        <w:rPr>
          <w:rFonts w:cs="Times New Roman"/>
          <w:color w:val="000000" w:themeColor="text1"/>
          <w:sz w:val="24"/>
          <w:szCs w:val="24"/>
        </w:rPr>
        <w:t xml:space="preserve"> dari perusahaan</w:t>
      </w:r>
      <w:r w:rsidRPr="00DE4D73">
        <w:rPr>
          <w:rFonts w:cs="Times New Roman"/>
          <w:color w:val="000000" w:themeColor="text1"/>
          <w:sz w:val="24"/>
          <w:szCs w:val="24"/>
        </w:rPr>
        <w:t xml:space="preserve"> induk </w:t>
      </w:r>
      <w:r w:rsidR="007D118D" w:rsidRPr="00DE4D73">
        <w:rPr>
          <w:rFonts w:cs="Times New Roman"/>
          <w:color w:val="000000" w:themeColor="text1"/>
          <w:sz w:val="24"/>
          <w:szCs w:val="24"/>
        </w:rPr>
        <w:t xml:space="preserve">, </w:t>
      </w:r>
      <w:r w:rsidRPr="00DE4D73">
        <w:rPr>
          <w:rFonts w:cs="Times New Roman"/>
          <w:color w:val="000000" w:themeColor="text1"/>
          <w:sz w:val="24"/>
          <w:szCs w:val="24"/>
        </w:rPr>
        <w:t xml:space="preserve">perusahaan afiliasi </w:t>
      </w:r>
      <w:r w:rsidR="004628AE" w:rsidRPr="00DE4D73">
        <w:rPr>
          <w:rFonts w:cs="Times New Roman"/>
          <w:color w:val="000000" w:themeColor="text1"/>
          <w:sz w:val="24"/>
          <w:szCs w:val="24"/>
        </w:rPr>
        <w:t>di bawah kendali yang sama</w:t>
      </w:r>
      <w:del w:id="32" w:author="NK" w:date="2020-02-04T13:52:00Z">
        <w:r w:rsidR="004628AE" w:rsidRPr="00DE4D73" w:rsidDel="007E219B">
          <w:rPr>
            <w:rFonts w:cs="Times New Roman"/>
            <w:color w:val="000000" w:themeColor="text1"/>
            <w:sz w:val="24"/>
            <w:szCs w:val="24"/>
          </w:rPr>
          <w:delText xml:space="preserve"> </w:delText>
        </w:r>
        <w:commentRangeStart w:id="33"/>
        <w:r w:rsidR="007D118D" w:rsidRPr="00DE4D73" w:rsidDel="007E219B">
          <w:rPr>
            <w:rFonts w:cs="Times New Roman"/>
            <w:color w:val="000000" w:themeColor="text1"/>
            <w:sz w:val="24"/>
            <w:szCs w:val="24"/>
          </w:rPr>
          <w:delText>(</w:delText>
        </w:r>
        <w:r w:rsidR="0022466A" w:rsidRPr="00DE4D73" w:rsidDel="007E219B">
          <w:rPr>
            <w:rFonts w:cs="Times New Roman"/>
            <w:color w:val="000000" w:themeColor="text1"/>
            <w:sz w:val="24"/>
            <w:szCs w:val="24"/>
          </w:rPr>
          <w:delText>PT</w:delText>
        </w:r>
        <w:r w:rsidR="004628AE" w:rsidRPr="00DE4D73" w:rsidDel="007E219B">
          <w:rPr>
            <w:rFonts w:cs="Times New Roman"/>
            <w:color w:val="000000" w:themeColor="text1"/>
            <w:sz w:val="24"/>
            <w:szCs w:val="24"/>
          </w:rPr>
          <w:delText xml:space="preserve"> Likuid Jaya Pratama</w:delText>
        </w:r>
        <w:r w:rsidR="007D118D" w:rsidRPr="00DE4D73" w:rsidDel="007E219B">
          <w:rPr>
            <w:rFonts w:cs="Times New Roman"/>
            <w:color w:val="000000" w:themeColor="text1"/>
            <w:sz w:val="24"/>
            <w:szCs w:val="24"/>
          </w:rPr>
          <w:delText>)</w:delText>
        </w:r>
      </w:del>
      <w:commentRangeEnd w:id="33"/>
      <w:r w:rsidR="00EB1608">
        <w:rPr>
          <w:rStyle w:val="CommentReference"/>
        </w:rPr>
        <w:commentReference w:id="33"/>
      </w:r>
      <w:r w:rsidRPr="00DE4D73">
        <w:rPr>
          <w:rFonts w:cs="Times New Roman"/>
          <w:color w:val="000000" w:themeColor="text1"/>
          <w:sz w:val="24"/>
          <w:szCs w:val="24"/>
        </w:rPr>
        <w:t>, Liku</w:t>
      </w:r>
      <w:r w:rsidR="0022466A" w:rsidRPr="00DE4D73">
        <w:rPr>
          <w:rFonts w:cs="Times New Roman"/>
          <w:color w:val="000000" w:themeColor="text1"/>
          <w:sz w:val="24"/>
          <w:szCs w:val="24"/>
        </w:rPr>
        <w:t xml:space="preserve">id </w:t>
      </w:r>
      <w:r w:rsidR="007D118D" w:rsidRPr="00DE4D73">
        <w:rPr>
          <w:rFonts w:cs="Times New Roman"/>
          <w:color w:val="000000" w:themeColor="text1"/>
          <w:sz w:val="24"/>
          <w:szCs w:val="24"/>
        </w:rPr>
        <w:t>dan/</w:t>
      </w:r>
      <w:r w:rsidR="0022466A" w:rsidRPr="00DE4D73">
        <w:rPr>
          <w:rFonts w:cs="Times New Roman"/>
          <w:color w:val="000000" w:themeColor="text1"/>
          <w:sz w:val="24"/>
          <w:szCs w:val="24"/>
        </w:rPr>
        <w:t xml:space="preserve">atau perusahaan induk (PT </w:t>
      </w:r>
      <w:r w:rsidRPr="00DE4D73">
        <w:rPr>
          <w:rFonts w:cs="Times New Roman"/>
          <w:color w:val="000000" w:themeColor="text1"/>
          <w:sz w:val="24"/>
          <w:szCs w:val="24"/>
        </w:rPr>
        <w:t xml:space="preserve">Likuid Dana Bersama), </w:t>
      </w:r>
      <w:r w:rsidR="004628AE" w:rsidRPr="00DE4D73">
        <w:rPr>
          <w:rFonts w:cs="Times New Roman"/>
          <w:color w:val="000000" w:themeColor="text1"/>
          <w:sz w:val="24"/>
          <w:szCs w:val="24"/>
        </w:rPr>
        <w:t xml:space="preserve">untuk selanjutnya secara </w:t>
      </w:r>
      <w:r w:rsidRPr="00DE4D73">
        <w:rPr>
          <w:rFonts w:cs="Times New Roman"/>
          <w:color w:val="000000" w:themeColor="text1"/>
          <w:sz w:val="24"/>
          <w:szCs w:val="24"/>
        </w:rPr>
        <w:t>bersama-sama disebut</w:t>
      </w:r>
      <w:r w:rsidR="004628AE" w:rsidRPr="00DE4D73">
        <w:rPr>
          <w:rFonts w:cs="Times New Roman"/>
          <w:color w:val="000000" w:themeColor="text1"/>
          <w:sz w:val="24"/>
          <w:szCs w:val="24"/>
        </w:rPr>
        <w:t xml:space="preserve"> dengan "</w:t>
      </w:r>
      <w:r w:rsidR="004628AE" w:rsidRPr="00DE4D73">
        <w:rPr>
          <w:rFonts w:cs="Times New Roman"/>
          <w:b/>
          <w:color w:val="000000" w:themeColor="text1"/>
          <w:sz w:val="24"/>
          <w:szCs w:val="24"/>
        </w:rPr>
        <w:t>Afiliasi Likuid</w:t>
      </w:r>
      <w:r w:rsidR="004628AE" w:rsidRPr="00DE4D73">
        <w:rPr>
          <w:rFonts w:cs="Times New Roman"/>
          <w:color w:val="000000" w:themeColor="text1"/>
          <w:sz w:val="24"/>
          <w:szCs w:val="24"/>
        </w:rPr>
        <w:t>"</w:t>
      </w:r>
      <w:r w:rsidRPr="00DE4D73">
        <w:rPr>
          <w:rFonts w:cs="Times New Roman"/>
          <w:color w:val="000000" w:themeColor="text1"/>
          <w:sz w:val="24"/>
          <w:szCs w:val="24"/>
        </w:rPr>
        <w:t xml:space="preserve">, </w:t>
      </w:r>
      <w:r w:rsidR="00722096" w:rsidRPr="00DE4D73">
        <w:rPr>
          <w:rFonts w:cs="Times New Roman"/>
          <w:color w:val="000000" w:themeColor="text1"/>
          <w:sz w:val="24"/>
          <w:szCs w:val="24"/>
        </w:rPr>
        <w:t>sewaktu-waktu</w:t>
      </w:r>
      <w:r w:rsidR="0022466A" w:rsidRPr="00DE4D73">
        <w:rPr>
          <w:rFonts w:cs="Times New Roman"/>
          <w:color w:val="000000" w:themeColor="text1"/>
          <w:sz w:val="24"/>
          <w:szCs w:val="24"/>
        </w:rPr>
        <w:t xml:space="preserve"> akan menempatkan kuki</w:t>
      </w:r>
      <w:r w:rsidRPr="00DE4D73">
        <w:rPr>
          <w:rFonts w:cs="Times New Roman"/>
          <w:color w:val="000000" w:themeColor="text1"/>
          <w:sz w:val="24"/>
          <w:szCs w:val="24"/>
        </w:rPr>
        <w:t xml:space="preserve"> anonim atau suar web di komputer Anda atau perangkat lain ketika Anda mengunjungi Situs, berinteraksi dengan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atau mengklik iklan </w:t>
      </w:r>
      <w:r w:rsidR="005C320C" w:rsidRPr="00DE4D73">
        <w:rPr>
          <w:rFonts w:cs="Times New Roman"/>
          <w:color w:val="000000" w:themeColor="text1"/>
          <w:sz w:val="24"/>
          <w:szCs w:val="24"/>
        </w:rPr>
        <w:t>daring</w:t>
      </w:r>
      <w:r w:rsidRPr="00DE4D73">
        <w:rPr>
          <w:rFonts w:cs="Times New Roman"/>
          <w:color w:val="000000" w:themeColor="text1"/>
          <w:sz w:val="24"/>
          <w:szCs w:val="24"/>
        </w:rPr>
        <w:t xml:space="preserve"> apa pun</w:t>
      </w:r>
      <w:r w:rsidR="0022466A" w:rsidRPr="00DE4D73">
        <w:rPr>
          <w:rFonts w:cs="Times New Roman"/>
          <w:color w:val="000000" w:themeColor="text1"/>
          <w:sz w:val="24"/>
          <w:szCs w:val="24"/>
        </w:rPr>
        <w:t xml:space="preserve"> melalui Situs</w:t>
      </w:r>
      <w:r w:rsidRPr="00DE4D73">
        <w:rPr>
          <w:rFonts w:cs="Times New Roman"/>
          <w:color w:val="000000" w:themeColor="text1"/>
          <w:sz w:val="24"/>
          <w:szCs w:val="24"/>
        </w:rPr>
        <w:t>. Browser Anda har</w:t>
      </w:r>
      <w:r w:rsidR="00956274" w:rsidRPr="00DE4D73">
        <w:rPr>
          <w:rFonts w:cs="Times New Roman"/>
          <w:color w:val="000000" w:themeColor="text1"/>
          <w:sz w:val="24"/>
          <w:szCs w:val="24"/>
        </w:rPr>
        <w:t>us diatur</w:t>
      </w:r>
      <w:r w:rsidR="0022466A" w:rsidRPr="00DE4D73">
        <w:rPr>
          <w:rFonts w:cs="Times New Roman"/>
          <w:color w:val="000000" w:themeColor="text1"/>
          <w:sz w:val="24"/>
          <w:szCs w:val="24"/>
        </w:rPr>
        <w:t xml:space="preserve"> untuk menerima kuki</w:t>
      </w:r>
      <w:r w:rsidRPr="00DE4D73">
        <w:rPr>
          <w:rFonts w:cs="Times New Roman"/>
          <w:color w:val="000000" w:themeColor="text1"/>
          <w:sz w:val="24"/>
          <w:szCs w:val="24"/>
        </w:rPr>
        <w:t xml:space="preserve"> agar dapat mengakses Likuid se</w:t>
      </w:r>
      <w:r w:rsidR="004628AE" w:rsidRPr="00DE4D73">
        <w:rPr>
          <w:rFonts w:cs="Times New Roman"/>
          <w:color w:val="000000" w:themeColor="text1"/>
          <w:sz w:val="24"/>
          <w:szCs w:val="24"/>
        </w:rPr>
        <w:t>bagai pengguna terdaftar.</w:t>
      </w:r>
    </w:p>
    <w:p w14:paraId="73163CD5" w14:textId="77777777" w:rsidR="004628AE" w:rsidRPr="00DE4D73" w:rsidRDefault="004628AE" w:rsidP="00DE4D73">
      <w:pPr>
        <w:spacing w:after="0" w:line="480" w:lineRule="auto"/>
        <w:jc w:val="both"/>
        <w:rPr>
          <w:rFonts w:cs="Times New Roman"/>
          <w:color w:val="000000" w:themeColor="text1"/>
          <w:sz w:val="24"/>
          <w:szCs w:val="24"/>
        </w:rPr>
      </w:pPr>
    </w:p>
    <w:p w14:paraId="3004F1C1" w14:textId="138D0773" w:rsidR="004628AE" w:rsidRPr="00DE4D73" w:rsidRDefault="004628AE"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Yang dimaksud dengan </w:t>
      </w:r>
      <w:r w:rsidR="0022466A" w:rsidRPr="00DE4D73">
        <w:rPr>
          <w:rFonts w:cs="Times New Roman"/>
          <w:color w:val="000000" w:themeColor="text1"/>
          <w:sz w:val="24"/>
          <w:szCs w:val="24"/>
        </w:rPr>
        <w:t>Kuki</w:t>
      </w:r>
      <w:r w:rsidR="001270E6" w:rsidRPr="00DE4D73">
        <w:rPr>
          <w:rFonts w:cs="Times New Roman"/>
          <w:color w:val="000000" w:themeColor="text1"/>
          <w:sz w:val="24"/>
          <w:szCs w:val="24"/>
        </w:rPr>
        <w:t xml:space="preserve"> adalah </w:t>
      </w:r>
      <w:r w:rsidR="00956274" w:rsidRPr="00DE4D73">
        <w:rPr>
          <w:rFonts w:cs="Times New Roman"/>
          <w:color w:val="000000" w:themeColor="text1"/>
          <w:sz w:val="24"/>
          <w:szCs w:val="24"/>
        </w:rPr>
        <w:t xml:space="preserve">paket data yang disimpan sementara pada peramban, dibuat dan kemudian dibaca oleh </w:t>
      </w:r>
      <w:r w:rsidRPr="00DE4D73">
        <w:rPr>
          <w:rFonts w:cs="Times New Roman"/>
          <w:color w:val="000000" w:themeColor="text1"/>
          <w:sz w:val="24"/>
          <w:szCs w:val="24"/>
        </w:rPr>
        <w:t>pengguna</w:t>
      </w:r>
      <w:r w:rsidR="00956274" w:rsidRPr="00DE4D73">
        <w:rPr>
          <w:rFonts w:cs="Times New Roman"/>
          <w:color w:val="000000" w:themeColor="text1"/>
          <w:sz w:val="24"/>
          <w:szCs w:val="24"/>
        </w:rPr>
        <w:t>, berisi informasi pribadi seperti kode identifikasi pengguna atau catatan laman yang pernah dikunjungi</w:t>
      </w:r>
      <w:r w:rsidR="0022466A" w:rsidRPr="00DE4D73">
        <w:rPr>
          <w:rFonts w:cs="Times New Roman"/>
          <w:color w:val="000000" w:themeColor="text1"/>
          <w:sz w:val="24"/>
          <w:szCs w:val="24"/>
        </w:rPr>
        <w:t>. Kuki</w:t>
      </w:r>
      <w:r w:rsidR="001270E6" w:rsidRPr="00DE4D73">
        <w:rPr>
          <w:rFonts w:cs="Times New Roman"/>
          <w:color w:val="000000" w:themeColor="text1"/>
          <w:sz w:val="24"/>
          <w:szCs w:val="24"/>
        </w:rPr>
        <w:t xml:space="preserve"> dapat memungkinkan </w:t>
      </w:r>
      <w:r w:rsidR="00CA5E26" w:rsidRPr="00DE4D73">
        <w:rPr>
          <w:rFonts w:cs="Times New Roman"/>
          <w:color w:val="000000" w:themeColor="text1"/>
          <w:sz w:val="24"/>
          <w:szCs w:val="24"/>
        </w:rPr>
        <w:t>Likuid</w:t>
      </w:r>
      <w:r w:rsidR="001270E6" w:rsidRPr="00DE4D73">
        <w:rPr>
          <w:rFonts w:cs="Times New Roman"/>
          <w:color w:val="000000" w:themeColor="text1"/>
          <w:sz w:val="24"/>
          <w:szCs w:val="24"/>
        </w:rPr>
        <w:t xml:space="preserve"> untuk menangkap dan menyusun informasi statistik tentang bagaimana Anda menggunakan Layanan </w:t>
      </w:r>
      <w:r w:rsidR="005C320C" w:rsidRPr="00DE4D73">
        <w:rPr>
          <w:rFonts w:cs="Times New Roman"/>
          <w:color w:val="000000" w:themeColor="text1"/>
          <w:sz w:val="24"/>
          <w:szCs w:val="24"/>
        </w:rPr>
        <w:t>daring</w:t>
      </w:r>
      <w:r w:rsidR="001270E6" w:rsidRPr="00DE4D73">
        <w:rPr>
          <w:rFonts w:cs="Times New Roman"/>
          <w:color w:val="000000" w:themeColor="text1"/>
          <w:sz w:val="24"/>
          <w:szCs w:val="24"/>
        </w:rPr>
        <w:t xml:space="preserve"> </w:t>
      </w:r>
      <w:r w:rsidR="00CA5E26" w:rsidRPr="00DE4D73">
        <w:rPr>
          <w:rFonts w:cs="Times New Roman"/>
          <w:color w:val="000000" w:themeColor="text1"/>
          <w:sz w:val="24"/>
          <w:szCs w:val="24"/>
        </w:rPr>
        <w:t>Likuid</w:t>
      </w:r>
      <w:r w:rsidR="001270E6" w:rsidRPr="00DE4D73">
        <w:rPr>
          <w:rFonts w:cs="Times New Roman"/>
          <w:color w:val="000000" w:themeColor="text1"/>
          <w:sz w:val="24"/>
          <w:szCs w:val="24"/>
        </w:rPr>
        <w:t>.</w:t>
      </w:r>
    </w:p>
    <w:p w14:paraId="552DCF07" w14:textId="77777777" w:rsidR="004628AE" w:rsidRPr="00DE4D73" w:rsidRDefault="004628AE" w:rsidP="00DE4D73">
      <w:pPr>
        <w:spacing w:after="0" w:line="480" w:lineRule="auto"/>
        <w:jc w:val="both"/>
        <w:rPr>
          <w:rFonts w:cs="Times New Roman"/>
          <w:color w:val="000000" w:themeColor="text1"/>
          <w:sz w:val="24"/>
          <w:szCs w:val="24"/>
        </w:rPr>
      </w:pPr>
    </w:p>
    <w:p w14:paraId="247DE61C" w14:textId="77777777" w:rsidR="004628AE" w:rsidRPr="00DE4D73" w:rsidRDefault="004628AE"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Yang dimaksud dengan</w:t>
      </w:r>
      <w:r w:rsidR="001270E6" w:rsidRPr="00DE4D73">
        <w:rPr>
          <w:rFonts w:cs="Times New Roman"/>
          <w:color w:val="000000" w:themeColor="text1"/>
          <w:sz w:val="24"/>
          <w:szCs w:val="24"/>
        </w:rPr>
        <w:t xml:space="preserve"> Suar web adalah </w:t>
      </w:r>
      <w:commentRangeStart w:id="34"/>
      <w:r w:rsidR="001270E6" w:rsidRPr="007E219B">
        <w:rPr>
          <w:rFonts w:cs="Times New Roman"/>
          <w:i/>
          <w:color w:val="000000" w:themeColor="text1"/>
          <w:sz w:val="24"/>
          <w:szCs w:val="24"/>
          <w:rPrChange w:id="35" w:author="NK" w:date="2020-02-04T13:52:00Z">
            <w:rPr>
              <w:rFonts w:cs="Times New Roman"/>
              <w:color w:val="000000" w:themeColor="text1"/>
              <w:sz w:val="24"/>
              <w:szCs w:val="24"/>
            </w:rPr>
          </w:rPrChange>
        </w:rPr>
        <w:t>tag</w:t>
      </w:r>
      <w:commentRangeEnd w:id="34"/>
      <w:r w:rsidR="00B73A8D" w:rsidRPr="007E219B">
        <w:rPr>
          <w:rStyle w:val="CommentReference"/>
          <w:i/>
          <w:rPrChange w:id="36" w:author="NK" w:date="2020-02-04T13:52:00Z">
            <w:rPr>
              <w:rStyle w:val="CommentReference"/>
            </w:rPr>
          </w:rPrChange>
        </w:rPr>
        <w:commentReference w:id="34"/>
      </w:r>
      <w:r w:rsidR="001270E6" w:rsidRPr="00DE4D73">
        <w:rPr>
          <w:rFonts w:cs="Times New Roman"/>
          <w:color w:val="000000" w:themeColor="text1"/>
          <w:sz w:val="24"/>
          <w:szCs w:val="24"/>
        </w:rPr>
        <w:t xml:space="preserve"> yang tidak terlihat dan dapat ditempatkan pada halaman web atau email atau pesan lain, yang biasanya</w:t>
      </w:r>
      <w:r w:rsidR="00956274" w:rsidRPr="00DE4D73">
        <w:rPr>
          <w:rFonts w:cs="Times New Roman"/>
          <w:color w:val="000000" w:themeColor="text1"/>
          <w:sz w:val="24"/>
          <w:szCs w:val="24"/>
        </w:rPr>
        <w:t xml:space="preserve"> berfungsi bersama dengan kuki</w:t>
      </w:r>
      <w:r w:rsidR="001270E6" w:rsidRPr="00DE4D73">
        <w:rPr>
          <w:rFonts w:cs="Times New Roman"/>
          <w:color w:val="000000" w:themeColor="text1"/>
          <w:sz w:val="24"/>
          <w:szCs w:val="24"/>
        </w:rPr>
        <w:t>, mendaftar ketika perangkat tertent</w:t>
      </w:r>
      <w:r w:rsidRPr="00DE4D73">
        <w:rPr>
          <w:rFonts w:cs="Times New Roman"/>
          <w:color w:val="000000" w:themeColor="text1"/>
          <w:sz w:val="24"/>
          <w:szCs w:val="24"/>
        </w:rPr>
        <w:t>u mengunjungi halaman tertentu.</w:t>
      </w:r>
    </w:p>
    <w:p w14:paraId="292773DD" w14:textId="77777777" w:rsidR="004628AE" w:rsidRPr="00DE4D73" w:rsidRDefault="004628AE" w:rsidP="00DE4D73">
      <w:pPr>
        <w:spacing w:after="0" w:line="480" w:lineRule="auto"/>
        <w:jc w:val="both"/>
        <w:rPr>
          <w:rFonts w:cs="Times New Roman"/>
          <w:color w:val="000000" w:themeColor="text1"/>
          <w:sz w:val="24"/>
          <w:szCs w:val="24"/>
        </w:rPr>
      </w:pPr>
    </w:p>
    <w:p w14:paraId="2BDA8F6F" w14:textId="059E180A" w:rsidR="00683DAF" w:rsidRPr="00DE4D73" w:rsidRDefault="00CA5E2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Likuid</w:t>
      </w:r>
      <w:r w:rsidR="004628AE" w:rsidRPr="00DE4D73">
        <w:rPr>
          <w:rFonts w:cs="Times New Roman"/>
          <w:color w:val="000000" w:themeColor="text1"/>
          <w:sz w:val="24"/>
          <w:szCs w:val="24"/>
        </w:rPr>
        <w:t xml:space="preserve"> menggunakan kuki</w:t>
      </w:r>
      <w:r w:rsidR="001270E6" w:rsidRPr="00DE4D73">
        <w:rPr>
          <w:rFonts w:cs="Times New Roman"/>
          <w:color w:val="000000" w:themeColor="text1"/>
          <w:sz w:val="24"/>
          <w:szCs w:val="24"/>
        </w:rPr>
        <w:t xml:space="preserve"> dan suar web ini untuk mengenali pengguna yang kembali dan preferensi Anda dalam Situs </w:t>
      </w: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menyediakan konten dan layanan yang relevan menggunakan </w:t>
      </w:r>
      <w:r w:rsidR="001270E6" w:rsidRPr="00DE4D73">
        <w:rPr>
          <w:rFonts w:cs="Times New Roman"/>
          <w:color w:val="000000" w:themeColor="text1"/>
          <w:sz w:val="24"/>
          <w:szCs w:val="24"/>
        </w:rPr>
        <w:lastRenderedPageBreak/>
        <w:t xml:space="preserve">halaman yang dikunjungi dan tautan situs web yang Anda ikuti, mengukur lalu lintas dan aktivitas di Situs dan perilaku penelusuran Anda, memantau dan meningkatkan Layanan </w:t>
      </w: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dan melindungi dari penipuan.</w:t>
      </w:r>
    </w:p>
    <w:p w14:paraId="7ABD5B14" w14:textId="524835B0" w:rsidR="00683DAF"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Sebagian besar browser web pada awal</w:t>
      </w:r>
      <w:r w:rsidR="00956274" w:rsidRPr="00DE4D73">
        <w:rPr>
          <w:rFonts w:cs="Times New Roman"/>
          <w:color w:val="000000" w:themeColor="text1"/>
          <w:sz w:val="24"/>
          <w:szCs w:val="24"/>
        </w:rPr>
        <w:t>nya diatur untuk menerima kuki</w:t>
      </w:r>
      <w:r w:rsidRPr="00DE4D73">
        <w:rPr>
          <w:rFonts w:cs="Times New Roman"/>
          <w:color w:val="000000" w:themeColor="text1"/>
          <w:sz w:val="24"/>
          <w:szCs w:val="24"/>
        </w:rPr>
        <w:t>. Jika Anda tidak ingin dilacak oleh teknologi semacam ini, A</w:t>
      </w:r>
      <w:r w:rsidR="00956274" w:rsidRPr="00DE4D73">
        <w:rPr>
          <w:rFonts w:cs="Times New Roman"/>
          <w:color w:val="000000" w:themeColor="text1"/>
          <w:sz w:val="24"/>
          <w:szCs w:val="24"/>
        </w:rPr>
        <w:t>nda dapat memblokir semua kuki (termasuk kuki</w:t>
      </w:r>
      <w:r w:rsidRPr="00DE4D73">
        <w:rPr>
          <w:rFonts w:cs="Times New Roman"/>
          <w:color w:val="000000" w:themeColor="text1"/>
          <w:sz w:val="24"/>
          <w:szCs w:val="24"/>
        </w:rPr>
        <w:t xml:space="preserve"> yang sangat diperlukan) dengan mengubah pengaturan pada browser web Anda (lihat menu bantuan browser Anda untuk mengetahui caranya), </w:t>
      </w:r>
      <w:proofErr w:type="gramStart"/>
      <w:r w:rsidR="004628AE" w:rsidRPr="00DE4D73">
        <w:rPr>
          <w:rFonts w:cs="Times New Roman"/>
          <w:color w:val="000000" w:themeColor="text1"/>
          <w:sz w:val="24"/>
          <w:szCs w:val="24"/>
        </w:rPr>
        <w:t>akan</w:t>
      </w:r>
      <w:proofErr w:type="gramEnd"/>
      <w:r w:rsidR="004628AE" w:rsidRPr="00DE4D73">
        <w:rPr>
          <w:rFonts w:cs="Times New Roman"/>
          <w:color w:val="000000" w:themeColor="text1"/>
          <w:sz w:val="24"/>
          <w:szCs w:val="24"/>
        </w:rPr>
        <w:t xml:space="preserve"> </w:t>
      </w:r>
      <w:r w:rsidRPr="00DE4D73">
        <w:rPr>
          <w:rFonts w:cs="Times New Roman"/>
          <w:color w:val="000000" w:themeColor="text1"/>
          <w:sz w:val="24"/>
          <w:szCs w:val="24"/>
        </w:rPr>
        <w:t xml:space="preserve">tetapi hal itu dapat mencegah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dari memberikan Layanan tertentu kepada Anda melalui Situs atau mencegah Anda menggunakan Situs dengan benar.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tidak menautkan informasi yang </w:t>
      </w:r>
      <w:r w:rsidR="00CA5E26" w:rsidRPr="00DE4D73">
        <w:rPr>
          <w:rFonts w:cs="Times New Roman"/>
          <w:color w:val="000000" w:themeColor="text1"/>
          <w:sz w:val="24"/>
          <w:szCs w:val="24"/>
        </w:rPr>
        <w:t>Likuid</w:t>
      </w:r>
      <w:r w:rsidR="00956274" w:rsidRPr="00DE4D73">
        <w:rPr>
          <w:rFonts w:cs="Times New Roman"/>
          <w:color w:val="000000" w:themeColor="text1"/>
          <w:sz w:val="24"/>
          <w:szCs w:val="24"/>
        </w:rPr>
        <w:t xml:space="preserve"> simpan di kuki</w:t>
      </w:r>
      <w:r w:rsidR="005C320C" w:rsidRPr="00DE4D73">
        <w:rPr>
          <w:rFonts w:cs="Times New Roman"/>
          <w:color w:val="000000" w:themeColor="text1"/>
          <w:sz w:val="24"/>
          <w:szCs w:val="24"/>
        </w:rPr>
        <w:t xml:space="preserve"> pada L</w:t>
      </w:r>
      <w:r w:rsidRPr="00DE4D73">
        <w:rPr>
          <w:rFonts w:cs="Times New Roman"/>
          <w:color w:val="000000" w:themeColor="text1"/>
          <w:sz w:val="24"/>
          <w:szCs w:val="24"/>
        </w:rPr>
        <w:t xml:space="preserve">ayanan </w:t>
      </w:r>
      <w:r w:rsidR="005C320C" w:rsidRPr="00DE4D73">
        <w:rPr>
          <w:rFonts w:cs="Times New Roman"/>
          <w:color w:val="000000" w:themeColor="text1"/>
          <w:sz w:val="24"/>
          <w:szCs w:val="24"/>
        </w:rPr>
        <w:t xml:space="preserve">mengenai </w:t>
      </w:r>
      <w:r w:rsidRPr="00DE4D73">
        <w:rPr>
          <w:rFonts w:cs="Times New Roman"/>
          <w:color w:val="000000" w:themeColor="text1"/>
          <w:sz w:val="24"/>
          <w:szCs w:val="24"/>
        </w:rPr>
        <w:t>informasi pengenal data pribadi yang Anda kirimkan saat ber</w:t>
      </w:r>
      <w:r w:rsidR="00956274" w:rsidRPr="00DE4D73">
        <w:rPr>
          <w:rFonts w:cs="Times New Roman"/>
          <w:color w:val="000000" w:themeColor="text1"/>
          <w:sz w:val="24"/>
          <w:szCs w:val="24"/>
        </w:rPr>
        <w:t>ada di Situs</w:t>
      </w:r>
      <w:r w:rsidRPr="00DE4D73">
        <w:rPr>
          <w:rFonts w:cs="Times New Roman"/>
          <w:color w:val="000000" w:themeColor="text1"/>
          <w:sz w:val="24"/>
          <w:szCs w:val="24"/>
        </w:rPr>
        <w:t>.</w:t>
      </w:r>
    </w:p>
    <w:p w14:paraId="4D5C1297" w14:textId="731CCE18" w:rsidR="00683DAF"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juga dapat mengizinkan pengiklan un</w:t>
      </w:r>
      <w:r w:rsidR="00632683" w:rsidRPr="00DE4D73">
        <w:rPr>
          <w:rFonts w:cs="Times New Roman"/>
          <w:color w:val="000000" w:themeColor="text1"/>
          <w:sz w:val="24"/>
          <w:szCs w:val="24"/>
        </w:rPr>
        <w:t xml:space="preserve">tuk menggunakan Situs </w:t>
      </w:r>
      <w:r w:rsidRPr="00DE4D73">
        <w:rPr>
          <w:rFonts w:cs="Times New Roman"/>
          <w:color w:val="000000" w:themeColor="text1"/>
          <w:sz w:val="24"/>
          <w:szCs w:val="24"/>
        </w:rPr>
        <w:t xml:space="preserve">dan mereka juga dapat menggunakan </w:t>
      </w:r>
      <w:r w:rsidR="00956274" w:rsidRPr="00DE4D73">
        <w:rPr>
          <w:rFonts w:cs="Times New Roman"/>
          <w:color w:val="000000" w:themeColor="text1"/>
          <w:sz w:val="24"/>
          <w:szCs w:val="24"/>
        </w:rPr>
        <w:t>kuki</w:t>
      </w:r>
      <w:r w:rsidR="005C320C" w:rsidRPr="00DE4D73">
        <w:rPr>
          <w:rFonts w:cs="Times New Roman"/>
          <w:color w:val="000000" w:themeColor="text1"/>
          <w:sz w:val="24"/>
          <w:szCs w:val="24"/>
        </w:rPr>
        <w:t xml:space="preserve"> pada</w:t>
      </w:r>
      <w:r w:rsidRPr="00DE4D73">
        <w:rPr>
          <w:rFonts w:cs="Times New Roman"/>
          <w:color w:val="000000" w:themeColor="text1"/>
          <w:sz w:val="24"/>
          <w:szCs w:val="24"/>
        </w:rPr>
        <w:t xml:space="preserve"> Situs atau melacak dan mengumpulkan informasi tentang aktivitas </w:t>
      </w:r>
      <w:r w:rsidR="005C320C" w:rsidRPr="00DE4D73">
        <w:rPr>
          <w:rFonts w:cs="Times New Roman"/>
          <w:color w:val="000000" w:themeColor="text1"/>
          <w:sz w:val="24"/>
          <w:szCs w:val="24"/>
        </w:rPr>
        <w:t>daring</w:t>
      </w:r>
      <w:r w:rsidRPr="00DE4D73">
        <w:rPr>
          <w:rFonts w:cs="Times New Roman"/>
          <w:color w:val="000000" w:themeColor="text1"/>
          <w:sz w:val="24"/>
          <w:szCs w:val="24"/>
        </w:rPr>
        <w:t xml:space="preserve"> Anda dari waktu ke waktu melalui </w:t>
      </w:r>
      <w:r w:rsidR="00A52272" w:rsidRPr="00DE4D73">
        <w:rPr>
          <w:rFonts w:cs="Times New Roman"/>
          <w:color w:val="000000" w:themeColor="text1"/>
          <w:sz w:val="24"/>
          <w:szCs w:val="24"/>
        </w:rPr>
        <w:t>kuki</w:t>
      </w:r>
      <w:r w:rsidRPr="00DE4D73">
        <w:rPr>
          <w:rFonts w:cs="Times New Roman"/>
          <w:color w:val="000000" w:themeColor="text1"/>
          <w:sz w:val="24"/>
          <w:szCs w:val="24"/>
        </w:rPr>
        <w:t>, suar web atau teknologi serupa lainnya. Penggunaan</w:t>
      </w:r>
      <w:r w:rsidR="00A52272" w:rsidRPr="00DE4D73">
        <w:rPr>
          <w:rFonts w:cs="Times New Roman"/>
          <w:color w:val="000000" w:themeColor="text1"/>
          <w:sz w:val="24"/>
          <w:szCs w:val="24"/>
        </w:rPr>
        <w:t xml:space="preserve"> kuki</w:t>
      </w:r>
      <w:r w:rsidR="00632683" w:rsidRPr="00DE4D73">
        <w:rPr>
          <w:rFonts w:cs="Times New Roman"/>
          <w:color w:val="000000" w:themeColor="text1"/>
          <w:sz w:val="24"/>
          <w:szCs w:val="24"/>
        </w:rPr>
        <w:t>, suar web, dan/</w:t>
      </w:r>
      <w:r w:rsidRPr="00DE4D73">
        <w:rPr>
          <w:rFonts w:cs="Times New Roman"/>
          <w:color w:val="000000" w:themeColor="text1"/>
          <w:sz w:val="24"/>
          <w:szCs w:val="24"/>
        </w:rPr>
        <w:t>atau teknologi serupa lainnya oleh Pengiklan tunduk pada keb</w:t>
      </w:r>
      <w:r w:rsidR="005C320C" w:rsidRPr="00DE4D73">
        <w:rPr>
          <w:rFonts w:cs="Times New Roman"/>
          <w:color w:val="000000" w:themeColor="text1"/>
          <w:sz w:val="24"/>
          <w:szCs w:val="24"/>
        </w:rPr>
        <w:t>ijakan privasi mereka sendiri</w:t>
      </w:r>
      <w:r w:rsidRPr="00DE4D73">
        <w:rPr>
          <w:rFonts w:cs="Times New Roman"/>
          <w:color w:val="000000" w:themeColor="text1"/>
          <w:sz w:val="24"/>
          <w:szCs w:val="24"/>
        </w:rPr>
        <w:t xml:space="preserve"> dan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tidak memilik</w:t>
      </w:r>
      <w:r w:rsidR="00A52272" w:rsidRPr="00DE4D73">
        <w:rPr>
          <w:rFonts w:cs="Times New Roman"/>
          <w:color w:val="000000" w:themeColor="text1"/>
          <w:sz w:val="24"/>
          <w:szCs w:val="24"/>
        </w:rPr>
        <w:t>i akses atau kontrol atas kuki</w:t>
      </w:r>
      <w:r w:rsidRPr="00DE4D73">
        <w:rPr>
          <w:rFonts w:cs="Times New Roman"/>
          <w:color w:val="000000" w:themeColor="text1"/>
          <w:sz w:val="24"/>
          <w:szCs w:val="24"/>
        </w:rPr>
        <w:t>, suar web, dan teknologi serupa lainnya</w:t>
      </w:r>
      <w:r w:rsidR="005C320C" w:rsidRPr="00DE4D73">
        <w:rPr>
          <w:rFonts w:cs="Times New Roman"/>
          <w:color w:val="000000" w:themeColor="text1"/>
          <w:sz w:val="24"/>
          <w:szCs w:val="24"/>
        </w:rPr>
        <w:t xml:space="preserve"> dari Pengiklan</w:t>
      </w:r>
      <w:r w:rsidRPr="00DE4D73">
        <w:rPr>
          <w:rFonts w:cs="Times New Roman"/>
          <w:color w:val="000000" w:themeColor="text1"/>
          <w:sz w:val="24"/>
          <w:szCs w:val="24"/>
        </w:rPr>
        <w:t>.</w:t>
      </w:r>
    </w:p>
    <w:p w14:paraId="6041FC4D" w14:textId="77777777" w:rsidR="001270E6" w:rsidRPr="00DE4D73" w:rsidRDefault="001270E6" w:rsidP="00DE4D73">
      <w:pPr>
        <w:spacing w:after="0" w:line="480" w:lineRule="auto"/>
        <w:jc w:val="both"/>
        <w:rPr>
          <w:rFonts w:cs="Times New Roman"/>
          <w:color w:val="000000" w:themeColor="text1"/>
          <w:sz w:val="24"/>
          <w:szCs w:val="24"/>
        </w:rPr>
      </w:pPr>
    </w:p>
    <w:p w14:paraId="78E7F2FD" w14:textId="39CF2CB4" w:rsidR="005C320C" w:rsidRPr="00DE4D73" w:rsidRDefault="005C320C" w:rsidP="00DE4D73">
      <w:pPr>
        <w:spacing w:after="0" w:line="480" w:lineRule="auto"/>
        <w:jc w:val="both"/>
        <w:rPr>
          <w:rFonts w:cs="Times New Roman"/>
          <w:b/>
          <w:color w:val="000000" w:themeColor="text1"/>
          <w:sz w:val="24"/>
          <w:szCs w:val="24"/>
        </w:rPr>
      </w:pPr>
      <w:r w:rsidRPr="00DE4D73">
        <w:rPr>
          <w:rFonts w:cs="Times New Roman"/>
          <w:b/>
          <w:color w:val="000000" w:themeColor="text1"/>
          <w:sz w:val="24"/>
          <w:szCs w:val="24"/>
        </w:rPr>
        <w:t>Pengungkapan Yang Diwajibkan</w:t>
      </w:r>
    </w:p>
    <w:p w14:paraId="360929DC" w14:textId="6EE2511D" w:rsidR="005C320C" w:rsidRPr="00DE4D73" w:rsidRDefault="005C320C"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Kami dapat menyampaikan data pribadi jika diperintahkan oleh hukum atau </w:t>
      </w:r>
      <w:r w:rsidR="001E0647" w:rsidRPr="00DE4D73">
        <w:rPr>
          <w:rFonts w:cs="Times New Roman"/>
          <w:color w:val="000000" w:themeColor="text1"/>
          <w:sz w:val="24"/>
          <w:szCs w:val="24"/>
        </w:rPr>
        <w:t xml:space="preserve">apabila </w:t>
      </w:r>
      <w:r w:rsidRPr="00DE4D73">
        <w:rPr>
          <w:rFonts w:cs="Times New Roman"/>
          <w:color w:val="000000" w:themeColor="text1"/>
          <w:sz w:val="24"/>
          <w:szCs w:val="24"/>
        </w:rPr>
        <w:t>langkah tersebut</w:t>
      </w:r>
      <w:r w:rsidR="001E0647" w:rsidRPr="00DE4D73">
        <w:rPr>
          <w:rFonts w:cs="Times New Roman"/>
          <w:color w:val="000000" w:themeColor="text1"/>
          <w:sz w:val="24"/>
          <w:szCs w:val="24"/>
        </w:rPr>
        <w:t xml:space="preserve"> </w:t>
      </w:r>
      <w:r w:rsidRPr="00DE4D73">
        <w:rPr>
          <w:rFonts w:cs="Times New Roman"/>
          <w:color w:val="000000" w:themeColor="text1"/>
          <w:sz w:val="24"/>
          <w:szCs w:val="24"/>
        </w:rPr>
        <w:t>perlu dilakukan untuk hal-hal sebagai berikut:</w:t>
      </w:r>
    </w:p>
    <w:p w14:paraId="4C0613C4" w14:textId="7B4EBC25" w:rsidR="005C320C" w:rsidRPr="00DE4D73" w:rsidRDefault="005C320C" w:rsidP="00DE4D73">
      <w:pPr>
        <w:pStyle w:val="ListParagraph"/>
        <w:numPr>
          <w:ilvl w:val="1"/>
          <w:numId w:val="1"/>
        </w:numPr>
        <w:spacing w:after="0" w:line="480" w:lineRule="auto"/>
        <w:ind w:left="360"/>
        <w:jc w:val="both"/>
        <w:rPr>
          <w:rFonts w:cs="Times New Roman"/>
          <w:color w:val="000000" w:themeColor="text1"/>
          <w:sz w:val="24"/>
          <w:szCs w:val="24"/>
        </w:rPr>
      </w:pPr>
      <w:r w:rsidRPr="00DE4D73">
        <w:rPr>
          <w:rFonts w:cs="Times New Roman"/>
          <w:color w:val="000000" w:themeColor="text1"/>
          <w:sz w:val="24"/>
          <w:szCs w:val="24"/>
        </w:rPr>
        <w:lastRenderedPageBreak/>
        <w:t>Patuh pada hukum atau proses pengadilan;</w:t>
      </w:r>
    </w:p>
    <w:p w14:paraId="7E5CF071" w14:textId="1694C5F7" w:rsidR="005C320C" w:rsidRPr="00DE4D73" w:rsidRDefault="005C320C" w:rsidP="00DE4D73">
      <w:pPr>
        <w:pStyle w:val="ListParagraph"/>
        <w:numPr>
          <w:ilvl w:val="1"/>
          <w:numId w:val="1"/>
        </w:numPr>
        <w:spacing w:after="0" w:line="480" w:lineRule="auto"/>
        <w:ind w:left="360"/>
        <w:jc w:val="both"/>
        <w:rPr>
          <w:rFonts w:cs="Times New Roman"/>
          <w:color w:val="000000" w:themeColor="text1"/>
          <w:sz w:val="24"/>
          <w:szCs w:val="24"/>
        </w:rPr>
      </w:pPr>
      <w:r w:rsidRPr="00DE4D73">
        <w:rPr>
          <w:rFonts w:cs="Times New Roman"/>
          <w:color w:val="000000" w:themeColor="text1"/>
          <w:sz w:val="24"/>
          <w:szCs w:val="24"/>
        </w:rPr>
        <w:t xml:space="preserve">Melindungi dan mempertahankan hak cipta dan hak milik Likuid; </w:t>
      </w:r>
    </w:p>
    <w:p w14:paraId="4F67D88A" w14:textId="681AF019" w:rsidR="005C320C" w:rsidRPr="00DE4D73" w:rsidRDefault="005C320C" w:rsidP="00DE4D73">
      <w:pPr>
        <w:pStyle w:val="ListParagraph"/>
        <w:numPr>
          <w:ilvl w:val="1"/>
          <w:numId w:val="1"/>
        </w:numPr>
        <w:spacing w:after="0" w:line="480" w:lineRule="auto"/>
        <w:ind w:left="360"/>
        <w:jc w:val="both"/>
        <w:rPr>
          <w:rFonts w:cs="Times New Roman"/>
          <w:color w:val="000000" w:themeColor="text1"/>
          <w:sz w:val="24"/>
          <w:szCs w:val="24"/>
        </w:rPr>
      </w:pPr>
      <w:r w:rsidRPr="00DE4D73">
        <w:rPr>
          <w:rFonts w:cs="Times New Roman"/>
          <w:color w:val="000000" w:themeColor="text1"/>
          <w:sz w:val="24"/>
          <w:szCs w:val="24"/>
        </w:rPr>
        <w:t>Melindungi terhadap penyala</w:t>
      </w:r>
      <w:r w:rsidR="00A9525B" w:rsidRPr="00DE4D73">
        <w:rPr>
          <w:rFonts w:cs="Times New Roman"/>
          <w:color w:val="000000" w:themeColor="text1"/>
          <w:sz w:val="24"/>
          <w:szCs w:val="24"/>
        </w:rPr>
        <w:t>hgunaan atau penggunaan tanpa iz</w:t>
      </w:r>
      <w:r w:rsidRPr="00DE4D73">
        <w:rPr>
          <w:rFonts w:cs="Times New Roman"/>
          <w:color w:val="000000" w:themeColor="text1"/>
          <w:sz w:val="24"/>
          <w:szCs w:val="24"/>
        </w:rPr>
        <w:t>in dari situs web Likuid;</w:t>
      </w:r>
      <w:r w:rsidR="001E0647" w:rsidRPr="00DE4D73">
        <w:rPr>
          <w:rFonts w:cs="Times New Roman"/>
          <w:color w:val="000000" w:themeColor="text1"/>
          <w:sz w:val="24"/>
          <w:szCs w:val="24"/>
        </w:rPr>
        <w:t xml:space="preserve"> </w:t>
      </w:r>
      <w:r w:rsidRPr="00DE4D73">
        <w:rPr>
          <w:rFonts w:cs="Times New Roman"/>
          <w:color w:val="000000" w:themeColor="text1"/>
          <w:sz w:val="24"/>
          <w:szCs w:val="24"/>
        </w:rPr>
        <w:t>atau</w:t>
      </w:r>
    </w:p>
    <w:p w14:paraId="0F191BC2" w14:textId="370A7457" w:rsidR="005C320C" w:rsidRPr="00DE4D73" w:rsidRDefault="005C320C" w:rsidP="00DE4D73">
      <w:pPr>
        <w:pStyle w:val="ListParagraph"/>
        <w:numPr>
          <w:ilvl w:val="1"/>
          <w:numId w:val="1"/>
        </w:numPr>
        <w:spacing w:after="0" w:line="480" w:lineRule="auto"/>
        <w:ind w:left="360"/>
        <w:jc w:val="both"/>
        <w:rPr>
          <w:rFonts w:cs="Times New Roman"/>
          <w:color w:val="000000" w:themeColor="text1"/>
          <w:sz w:val="24"/>
          <w:szCs w:val="24"/>
        </w:rPr>
      </w:pPr>
      <w:r w:rsidRPr="00DE4D73">
        <w:rPr>
          <w:rFonts w:cs="Times New Roman"/>
          <w:color w:val="000000" w:themeColor="text1"/>
          <w:sz w:val="24"/>
          <w:szCs w:val="24"/>
        </w:rPr>
        <w:t>Melindungi keamanan pribadi atau properti atas pengguna Likuid atau publik (di antara hal lainnya, hal ini berarti jika Anda memberikan informasi palsu atau berpura-pura menjadi orang lain, informasi mengenai diri Anda dapat kami sampaikan sebagai bagian dari penyelidikan atas tindakan Anda).</w:t>
      </w:r>
    </w:p>
    <w:p w14:paraId="629F51DE" w14:textId="77777777" w:rsidR="005C320C" w:rsidRPr="00DE4D73" w:rsidRDefault="005C320C" w:rsidP="00DE4D73">
      <w:pPr>
        <w:spacing w:after="0" w:line="480" w:lineRule="auto"/>
        <w:jc w:val="both"/>
        <w:rPr>
          <w:rFonts w:cs="Times New Roman"/>
          <w:color w:val="000000" w:themeColor="text1"/>
          <w:sz w:val="24"/>
          <w:szCs w:val="24"/>
        </w:rPr>
      </w:pPr>
    </w:p>
    <w:p w14:paraId="271DF6AA" w14:textId="7F2B2026" w:rsidR="005C320C" w:rsidRPr="00DE4D73" w:rsidRDefault="0069494B"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Pengakuan P</w:t>
      </w:r>
      <w:r w:rsidR="005C320C" w:rsidRPr="00DE4D73">
        <w:rPr>
          <w:rFonts w:cs="Times New Roman"/>
          <w:b/>
          <w:bCs/>
          <w:color w:val="000000" w:themeColor="text1"/>
          <w:sz w:val="24"/>
          <w:szCs w:val="24"/>
        </w:rPr>
        <w:t>enting</w:t>
      </w:r>
    </w:p>
    <w:p w14:paraId="27C44369" w14:textId="6C79D3DC" w:rsidR="005C320C" w:rsidRPr="00DE4D73" w:rsidRDefault="005C320C" w:rsidP="00DE4D73">
      <w:pPr>
        <w:numPr>
          <w:ilvl w:val="0"/>
          <w:numId w:val="8"/>
        </w:numPr>
        <w:tabs>
          <w:tab w:val="clear" w:pos="360"/>
          <w:tab w:val="num" w:pos="720"/>
        </w:tabs>
        <w:spacing w:after="0" w:line="480" w:lineRule="auto"/>
        <w:jc w:val="both"/>
        <w:rPr>
          <w:rFonts w:cs="Times New Roman"/>
          <w:color w:val="000000" w:themeColor="text1"/>
          <w:sz w:val="24"/>
          <w:szCs w:val="24"/>
        </w:rPr>
      </w:pPr>
      <w:r w:rsidRPr="00DE4D73">
        <w:rPr>
          <w:rFonts w:cs="Times New Roman"/>
          <w:color w:val="000000" w:themeColor="text1"/>
          <w:sz w:val="24"/>
          <w:szCs w:val="24"/>
        </w:rPr>
        <w:t>Anda setuju untuk menerima setiap dan semua saran, dokumen, informasi, atau komunikasi lain dari Likuid secara elektronik melalui Situs Web, Aplikasi, email atau cara lainnya melalui internet;</w:t>
      </w:r>
    </w:p>
    <w:p w14:paraId="1CBB8BF2" w14:textId="77777777" w:rsidR="005C320C" w:rsidRPr="00DE4D73" w:rsidRDefault="005C320C" w:rsidP="00DE4D73">
      <w:pPr>
        <w:numPr>
          <w:ilvl w:val="0"/>
          <w:numId w:val="8"/>
        </w:numPr>
        <w:tabs>
          <w:tab w:val="num" w:pos="720"/>
        </w:tabs>
        <w:spacing w:after="0" w:line="480" w:lineRule="auto"/>
        <w:jc w:val="both"/>
        <w:rPr>
          <w:rFonts w:cs="Times New Roman"/>
          <w:color w:val="000000" w:themeColor="text1"/>
          <w:sz w:val="24"/>
          <w:szCs w:val="24"/>
        </w:rPr>
      </w:pPr>
      <w:r w:rsidRPr="00DE4D73">
        <w:rPr>
          <w:rFonts w:cs="Times New Roman"/>
          <w:color w:val="000000" w:themeColor="text1"/>
          <w:sz w:val="24"/>
          <w:szCs w:val="24"/>
        </w:rPr>
        <w:t>Anda setuju bahwa informasi apa pun yang Anda masukkan dan/atau daftarkan di dalam Likuid adalah benar, akurat, terkini, dan lengkap;</w:t>
      </w:r>
    </w:p>
    <w:p w14:paraId="61F4908A" w14:textId="0388C8A7" w:rsidR="005C320C" w:rsidRPr="00DE4D73" w:rsidRDefault="005C320C" w:rsidP="00DE4D73">
      <w:pPr>
        <w:numPr>
          <w:ilvl w:val="0"/>
          <w:numId w:val="8"/>
        </w:numPr>
        <w:tabs>
          <w:tab w:val="num" w:pos="720"/>
        </w:tabs>
        <w:spacing w:after="0" w:line="480" w:lineRule="auto"/>
        <w:jc w:val="both"/>
        <w:rPr>
          <w:rFonts w:cs="Times New Roman"/>
          <w:color w:val="000000" w:themeColor="text1"/>
          <w:sz w:val="24"/>
          <w:szCs w:val="24"/>
        </w:rPr>
      </w:pPr>
      <w:r w:rsidRPr="00DE4D73">
        <w:rPr>
          <w:rFonts w:cs="Times New Roman"/>
          <w:color w:val="000000" w:themeColor="text1"/>
          <w:sz w:val="24"/>
          <w:szCs w:val="24"/>
        </w:rPr>
        <w:t>Anda</w:t>
      </w:r>
      <w:r w:rsidR="00A9525B" w:rsidRPr="00DE4D73">
        <w:rPr>
          <w:rFonts w:cs="Times New Roman"/>
          <w:color w:val="000000" w:themeColor="text1"/>
          <w:sz w:val="24"/>
          <w:szCs w:val="24"/>
        </w:rPr>
        <w:t xml:space="preserve"> setuju dan mengakui bahwa Likuid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menggunakan informasi pribadi Anda untuk mengirimi Anda pesan yang berisi informasi penting dan/atau pengungkapan yang diwajibkan. Pesan-pesan ini adalah bagian penting dari layanan yang Likuid berikan kepada Anda dan akan dikirimkan kepada Anda serta Anda tidak dapat memilih untuk tidak menerima pesan-pesan ini;</w:t>
      </w:r>
    </w:p>
    <w:p w14:paraId="520F76DF" w14:textId="77777777" w:rsidR="005C320C" w:rsidRPr="00DE4D73" w:rsidRDefault="005C320C" w:rsidP="00DE4D73">
      <w:pPr>
        <w:spacing w:after="0" w:line="480" w:lineRule="auto"/>
        <w:jc w:val="both"/>
        <w:rPr>
          <w:rFonts w:cs="Times New Roman"/>
          <w:color w:val="000000" w:themeColor="text1"/>
          <w:sz w:val="24"/>
          <w:szCs w:val="24"/>
        </w:rPr>
      </w:pPr>
    </w:p>
    <w:p w14:paraId="00A93DB6" w14:textId="7373922E" w:rsidR="005C320C" w:rsidRPr="00DE4D73" w:rsidRDefault="005C320C"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Mohon diperhatikan, di dalam Situs terdapat berbagai tautan ke banyak situs lain yang disediakan untuk kenyamanan Anda. Bagaimanapun Likuid tidak bertanggung jawab terhadap </w:t>
      </w:r>
      <w:r w:rsidRPr="00DE4D73">
        <w:rPr>
          <w:rFonts w:cs="Times New Roman"/>
          <w:color w:val="000000" w:themeColor="text1"/>
          <w:sz w:val="24"/>
          <w:szCs w:val="24"/>
        </w:rPr>
        <w:lastRenderedPageBreak/>
        <w:t>kebijakan penanganan Informasi Rahasia di situs-situs tersebut. Likuid sangat menganjurkan bagi Anda untuk selalu melihat dan mempelajari kebijakan penanganan di situs-situs tersebut sebelum memberikan Informasi Rahasia.</w:t>
      </w:r>
    </w:p>
    <w:p w14:paraId="4E464593" w14:textId="77777777" w:rsidR="005C320C" w:rsidRPr="00DE4D73" w:rsidRDefault="005C320C" w:rsidP="00DE4D73">
      <w:pPr>
        <w:spacing w:after="0" w:line="480" w:lineRule="auto"/>
        <w:jc w:val="both"/>
        <w:rPr>
          <w:rFonts w:cs="Times New Roman"/>
          <w:color w:val="000000" w:themeColor="text1"/>
          <w:sz w:val="24"/>
          <w:szCs w:val="24"/>
        </w:rPr>
      </w:pPr>
    </w:p>
    <w:p w14:paraId="77B12ECE" w14:textId="772CE6FF" w:rsidR="005C320C" w:rsidRPr="00DE4D73" w:rsidRDefault="005C320C"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Kebijakan Privasi berlaku secara terus menerus selama Anda menggunakan Layanan, terhitung sejak disetujuinya Kebijakan Privasi kecuali diakhiri dengan persetujuan tertulis Para Pihak. Kewajiban untuk menjaga kerahasiaan Informasi Rahasia tetap mengikat Par</w:t>
      </w:r>
      <w:r w:rsidR="0069494B" w:rsidRPr="00DE4D73">
        <w:rPr>
          <w:rFonts w:cs="Times New Roman"/>
          <w:color w:val="000000" w:themeColor="text1"/>
          <w:sz w:val="24"/>
          <w:szCs w:val="24"/>
        </w:rPr>
        <w:t>a Pihak walaupun Layanan</w:t>
      </w:r>
      <w:r w:rsidRPr="00DE4D73">
        <w:rPr>
          <w:rFonts w:cs="Times New Roman"/>
          <w:color w:val="000000" w:themeColor="text1"/>
          <w:sz w:val="24"/>
          <w:szCs w:val="24"/>
        </w:rPr>
        <w:t xml:space="preserve"> </w:t>
      </w:r>
      <w:r w:rsidR="0069494B" w:rsidRPr="00DE4D73">
        <w:rPr>
          <w:rFonts w:cs="Times New Roman"/>
          <w:color w:val="000000" w:themeColor="text1"/>
          <w:sz w:val="24"/>
          <w:szCs w:val="24"/>
        </w:rPr>
        <w:t xml:space="preserve">telah </w:t>
      </w:r>
      <w:r w:rsidRPr="00DE4D73">
        <w:rPr>
          <w:rFonts w:cs="Times New Roman"/>
          <w:color w:val="000000" w:themeColor="text1"/>
          <w:sz w:val="24"/>
          <w:szCs w:val="24"/>
        </w:rPr>
        <w:t>berakhir.</w:t>
      </w:r>
    </w:p>
    <w:p w14:paraId="3F331D34" w14:textId="77777777" w:rsidR="005C320C" w:rsidRPr="00DE4D73" w:rsidRDefault="005C320C" w:rsidP="00DE4D73">
      <w:pPr>
        <w:spacing w:after="0" w:line="480" w:lineRule="auto"/>
        <w:jc w:val="both"/>
        <w:rPr>
          <w:rFonts w:cs="Times New Roman"/>
          <w:color w:val="000000" w:themeColor="text1"/>
          <w:sz w:val="24"/>
          <w:szCs w:val="24"/>
        </w:rPr>
      </w:pPr>
    </w:p>
    <w:p w14:paraId="5E7900D2" w14:textId="77777777" w:rsidR="001270E6"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Tujuan Pengumpulan</w:t>
      </w:r>
    </w:p>
    <w:p w14:paraId="10754C5F" w14:textId="77777777" w:rsidR="00683DAF"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Untuk keperluan penyediaan Layanan oleh Likuid, penting bagi Anda, sebagai pengguna Layanan, untuk memasok data pribadi Likuid untuk:</w:t>
      </w:r>
    </w:p>
    <w:p w14:paraId="2C2BC046" w14:textId="77777777" w:rsidR="001270E6" w:rsidRPr="00DE4D73" w:rsidRDefault="00A52272" w:rsidP="00DE4D73">
      <w:pPr>
        <w:numPr>
          <w:ilvl w:val="0"/>
          <w:numId w:val="3"/>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Membuat dan memelihara akun pengguna dengan Likuid;</w:t>
      </w:r>
    </w:p>
    <w:p w14:paraId="22F7965D" w14:textId="77777777" w:rsidR="001270E6" w:rsidRPr="00DE4D73" w:rsidRDefault="00A52272" w:rsidP="00DE4D73">
      <w:pPr>
        <w:numPr>
          <w:ilvl w:val="0"/>
          <w:numId w:val="3"/>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Mempertimbangkan dan memproses aplikasi un</w:t>
      </w:r>
      <w:r w:rsidR="00905CA9" w:rsidRPr="00DE4D73">
        <w:rPr>
          <w:rFonts w:cs="Times New Roman"/>
          <w:color w:val="000000" w:themeColor="text1"/>
          <w:sz w:val="24"/>
          <w:szCs w:val="24"/>
        </w:rPr>
        <w:t>tuk layanan dan operasi harian S</w:t>
      </w:r>
      <w:r w:rsidRPr="00DE4D73">
        <w:rPr>
          <w:rFonts w:cs="Times New Roman"/>
          <w:color w:val="000000" w:themeColor="text1"/>
          <w:sz w:val="24"/>
          <w:szCs w:val="24"/>
        </w:rPr>
        <w:t>itus;</w:t>
      </w:r>
    </w:p>
    <w:p w14:paraId="12B97AC1" w14:textId="77777777" w:rsidR="001270E6" w:rsidRPr="00DE4D73" w:rsidRDefault="00A52272" w:rsidP="00DE4D73">
      <w:pPr>
        <w:numPr>
          <w:ilvl w:val="0"/>
          <w:numId w:val="3"/>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Menilai kesesua</w:t>
      </w:r>
      <w:r w:rsidR="00905CA9" w:rsidRPr="00DE4D73">
        <w:rPr>
          <w:rFonts w:cs="Times New Roman"/>
          <w:color w:val="000000" w:themeColor="text1"/>
          <w:sz w:val="24"/>
          <w:szCs w:val="24"/>
        </w:rPr>
        <w:t>ian dan profil risiko pengguna S</w:t>
      </w:r>
      <w:r w:rsidRPr="00DE4D73">
        <w:rPr>
          <w:rFonts w:cs="Times New Roman"/>
          <w:color w:val="000000" w:themeColor="text1"/>
          <w:sz w:val="24"/>
          <w:szCs w:val="24"/>
        </w:rPr>
        <w:t>itus;</w:t>
      </w:r>
    </w:p>
    <w:p w14:paraId="4EB4895B" w14:textId="77777777" w:rsidR="001270E6" w:rsidRPr="00DE4D73" w:rsidRDefault="00A52272" w:rsidP="00DE4D73">
      <w:pPr>
        <w:numPr>
          <w:ilvl w:val="0"/>
          <w:numId w:val="3"/>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Melakukan Layanan Urun Dana Melalui Penawaran Saham Berbasis Teknologi Informasi melalui Situs;</w:t>
      </w:r>
    </w:p>
    <w:p w14:paraId="2F00DBE2" w14:textId="77777777" w:rsidR="001270E6" w:rsidRPr="00DE4D73" w:rsidRDefault="00A52272" w:rsidP="00DE4D73">
      <w:pPr>
        <w:numPr>
          <w:ilvl w:val="0"/>
          <w:numId w:val="3"/>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Membuat profil, membangun ruang data da</w:t>
      </w:r>
      <w:r w:rsidR="00905CA9" w:rsidRPr="00DE4D73">
        <w:rPr>
          <w:rFonts w:cs="Times New Roman"/>
          <w:color w:val="000000" w:themeColor="text1"/>
          <w:sz w:val="24"/>
          <w:szCs w:val="24"/>
        </w:rPr>
        <w:t>n melakukan uji tuntas melalui S</w:t>
      </w:r>
      <w:r w:rsidRPr="00DE4D73">
        <w:rPr>
          <w:rFonts w:cs="Times New Roman"/>
          <w:color w:val="000000" w:themeColor="text1"/>
          <w:sz w:val="24"/>
          <w:szCs w:val="24"/>
        </w:rPr>
        <w:t>itus;</w:t>
      </w:r>
    </w:p>
    <w:p w14:paraId="5539050E" w14:textId="77777777" w:rsidR="001270E6" w:rsidRPr="00DE4D73" w:rsidRDefault="00A52272" w:rsidP="00DE4D73">
      <w:pPr>
        <w:numPr>
          <w:ilvl w:val="0"/>
          <w:numId w:val="3"/>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Menggunakan dan memelihar</w:t>
      </w:r>
      <w:r w:rsidR="00905CA9" w:rsidRPr="00DE4D73">
        <w:rPr>
          <w:rFonts w:cs="Times New Roman"/>
          <w:color w:val="000000" w:themeColor="text1"/>
          <w:sz w:val="24"/>
          <w:szCs w:val="24"/>
        </w:rPr>
        <w:t>a layanan yang disediakan oleh L</w:t>
      </w:r>
      <w:r w:rsidRPr="00DE4D73">
        <w:rPr>
          <w:rFonts w:cs="Times New Roman"/>
          <w:color w:val="000000" w:themeColor="text1"/>
          <w:sz w:val="24"/>
          <w:szCs w:val="24"/>
        </w:rPr>
        <w:t>ikuid (baik melalui situs atau sebaliknya), atau disediakan oleh afiliasi likuid atau penyedia layana</w:t>
      </w:r>
      <w:r w:rsidR="00905CA9" w:rsidRPr="00DE4D73">
        <w:rPr>
          <w:rFonts w:cs="Times New Roman"/>
          <w:color w:val="000000" w:themeColor="text1"/>
          <w:sz w:val="24"/>
          <w:szCs w:val="24"/>
        </w:rPr>
        <w:t>n pihak ketiga lainnya melalui S</w:t>
      </w:r>
      <w:r w:rsidRPr="00DE4D73">
        <w:rPr>
          <w:rFonts w:cs="Times New Roman"/>
          <w:color w:val="000000" w:themeColor="text1"/>
          <w:sz w:val="24"/>
          <w:szCs w:val="24"/>
        </w:rPr>
        <w:t>itus;</w:t>
      </w:r>
    </w:p>
    <w:p w14:paraId="656D67DA" w14:textId="77777777" w:rsidR="001270E6" w:rsidRPr="00DE4D73" w:rsidRDefault="00A52272" w:rsidP="00DE4D73">
      <w:pPr>
        <w:numPr>
          <w:ilvl w:val="0"/>
          <w:numId w:val="3"/>
        </w:numPr>
        <w:spacing w:after="0" w:line="480" w:lineRule="auto"/>
        <w:jc w:val="both"/>
        <w:rPr>
          <w:rFonts w:cs="Times New Roman"/>
          <w:color w:val="000000" w:themeColor="text1"/>
          <w:sz w:val="24"/>
          <w:szCs w:val="24"/>
        </w:rPr>
      </w:pPr>
      <w:r w:rsidRPr="00DE4D73">
        <w:rPr>
          <w:rFonts w:cs="Times New Roman"/>
          <w:color w:val="000000" w:themeColor="text1"/>
          <w:sz w:val="24"/>
          <w:szCs w:val="24"/>
        </w:rPr>
        <w:lastRenderedPageBreak/>
        <w:t xml:space="preserve">Berinteraksi dengan </w:t>
      </w:r>
      <w:r w:rsidR="00905CA9" w:rsidRPr="00DE4D73">
        <w:rPr>
          <w:rFonts w:cs="Times New Roman"/>
          <w:color w:val="000000" w:themeColor="text1"/>
          <w:sz w:val="24"/>
          <w:szCs w:val="24"/>
        </w:rPr>
        <w:t>Likuid, salah satu Afiliasi Likuid atau penyedia L</w:t>
      </w:r>
      <w:r w:rsidRPr="00DE4D73">
        <w:rPr>
          <w:rFonts w:cs="Times New Roman"/>
          <w:color w:val="000000" w:themeColor="text1"/>
          <w:sz w:val="24"/>
          <w:szCs w:val="24"/>
        </w:rPr>
        <w:t>ay</w:t>
      </w:r>
      <w:r w:rsidR="00905CA9" w:rsidRPr="00DE4D73">
        <w:rPr>
          <w:rFonts w:cs="Times New Roman"/>
          <w:color w:val="000000" w:themeColor="text1"/>
          <w:sz w:val="24"/>
          <w:szCs w:val="24"/>
        </w:rPr>
        <w:t>anan yang ditunjuk oleh Likuid melalui S</w:t>
      </w:r>
      <w:r w:rsidRPr="00DE4D73">
        <w:rPr>
          <w:rFonts w:cs="Times New Roman"/>
          <w:color w:val="000000" w:themeColor="text1"/>
          <w:sz w:val="24"/>
          <w:szCs w:val="24"/>
        </w:rPr>
        <w:t>itus;</w:t>
      </w:r>
    </w:p>
    <w:p w14:paraId="027C1EF0" w14:textId="77777777" w:rsidR="001270E6" w:rsidRPr="00DE4D73" w:rsidRDefault="00A52272" w:rsidP="00DE4D73">
      <w:pPr>
        <w:numPr>
          <w:ilvl w:val="0"/>
          <w:numId w:val="3"/>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Eksekusi atau administrasi dari setiap transaksi yang anda minta atau otorisasi;</w:t>
      </w:r>
    </w:p>
    <w:p w14:paraId="2D7E51DD" w14:textId="77777777" w:rsidR="001270E6" w:rsidRPr="00DE4D73" w:rsidRDefault="00A52272" w:rsidP="00DE4D73">
      <w:pPr>
        <w:numPr>
          <w:ilvl w:val="0"/>
          <w:numId w:val="3"/>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Melakukan hal-hal pasca penyelesaian untuk setiap transaksi yang anda lakukan;</w:t>
      </w:r>
    </w:p>
    <w:p w14:paraId="02298FEC" w14:textId="13403CCD" w:rsidR="00A52272" w:rsidRPr="00DE4D73" w:rsidRDefault="00A52272" w:rsidP="00DE4D73">
      <w:pPr>
        <w:numPr>
          <w:ilvl w:val="0"/>
          <w:numId w:val="3"/>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Tunduk pada mendapatkan persetujua</w:t>
      </w:r>
      <w:r w:rsidR="00905CA9" w:rsidRPr="00DE4D73">
        <w:rPr>
          <w:rFonts w:cs="Times New Roman"/>
          <w:color w:val="000000" w:themeColor="text1"/>
          <w:sz w:val="24"/>
          <w:szCs w:val="24"/>
        </w:rPr>
        <w:t>n dari pengguna, mempromosikan L</w:t>
      </w:r>
      <w:r w:rsidRPr="00DE4D73">
        <w:rPr>
          <w:rFonts w:cs="Times New Roman"/>
          <w:color w:val="000000" w:themeColor="text1"/>
          <w:sz w:val="24"/>
          <w:szCs w:val="24"/>
        </w:rPr>
        <w:t>a</w:t>
      </w:r>
      <w:r w:rsidR="00905CA9" w:rsidRPr="00DE4D73">
        <w:rPr>
          <w:rFonts w:cs="Times New Roman"/>
          <w:color w:val="000000" w:themeColor="text1"/>
          <w:sz w:val="24"/>
          <w:szCs w:val="24"/>
        </w:rPr>
        <w:t>yanan dan produk dan melakukan L</w:t>
      </w:r>
      <w:r w:rsidRPr="00DE4D73">
        <w:rPr>
          <w:rFonts w:cs="Times New Roman"/>
          <w:color w:val="000000" w:themeColor="text1"/>
          <w:sz w:val="24"/>
          <w:szCs w:val="24"/>
        </w:rPr>
        <w:t>ayanan pemasaran langsung;</w:t>
      </w:r>
    </w:p>
    <w:p w14:paraId="0F82F1EE" w14:textId="60372CEA" w:rsidR="00A52272" w:rsidRPr="00DE4D73" w:rsidRDefault="00A52272" w:rsidP="00DE4D73">
      <w:pPr>
        <w:numPr>
          <w:ilvl w:val="0"/>
          <w:numId w:val="3"/>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Segala tujuan la</w:t>
      </w:r>
      <w:r w:rsidR="00905CA9" w:rsidRPr="00DE4D73">
        <w:rPr>
          <w:rFonts w:cs="Times New Roman"/>
          <w:color w:val="000000" w:themeColor="text1"/>
          <w:sz w:val="24"/>
          <w:szCs w:val="24"/>
        </w:rPr>
        <w:t>in yang berkaitan dengan Layanan, atau L</w:t>
      </w:r>
      <w:r w:rsidRPr="00DE4D73">
        <w:rPr>
          <w:rFonts w:cs="Times New Roman"/>
          <w:color w:val="000000" w:themeColor="text1"/>
          <w:sz w:val="24"/>
          <w:szCs w:val="24"/>
        </w:rPr>
        <w:t xml:space="preserve">ayanan terkait </w:t>
      </w:r>
      <w:r w:rsidR="00905CA9" w:rsidRPr="00DE4D73">
        <w:rPr>
          <w:rFonts w:cs="Times New Roman"/>
          <w:color w:val="000000" w:themeColor="text1"/>
          <w:sz w:val="24"/>
          <w:szCs w:val="24"/>
        </w:rPr>
        <w:t>Layanan Urun Dana Melalui Penawaran Saham Berbasis Teknologi Informasi</w:t>
      </w:r>
      <w:r w:rsidRPr="00DE4D73">
        <w:rPr>
          <w:rFonts w:cs="Times New Roman"/>
          <w:color w:val="000000" w:themeColor="text1"/>
          <w:sz w:val="24"/>
          <w:szCs w:val="24"/>
        </w:rPr>
        <w:t xml:space="preserve"> l</w:t>
      </w:r>
      <w:r w:rsidR="00905CA9" w:rsidRPr="00DE4D73">
        <w:rPr>
          <w:rFonts w:cs="Times New Roman"/>
          <w:color w:val="000000" w:themeColor="text1"/>
          <w:sz w:val="24"/>
          <w:szCs w:val="24"/>
        </w:rPr>
        <w:t>ainnya yang anda minta melalui S</w:t>
      </w:r>
      <w:r w:rsidRPr="00DE4D73">
        <w:rPr>
          <w:rFonts w:cs="Times New Roman"/>
          <w:color w:val="000000" w:themeColor="text1"/>
          <w:sz w:val="24"/>
          <w:szCs w:val="24"/>
        </w:rPr>
        <w:t xml:space="preserve">itus, untuk disediakan oleh </w:t>
      </w:r>
      <w:r w:rsidR="00905CA9" w:rsidRPr="00DE4D73">
        <w:rPr>
          <w:rFonts w:cs="Times New Roman"/>
          <w:color w:val="000000" w:themeColor="text1"/>
          <w:sz w:val="24"/>
          <w:szCs w:val="24"/>
        </w:rPr>
        <w:t xml:space="preserve">Likuid, Afiliasi Likuid atau </w:t>
      </w:r>
      <w:r w:rsidR="006C4244" w:rsidRPr="00DE4D73">
        <w:rPr>
          <w:rFonts w:cs="Times New Roman"/>
          <w:color w:val="000000" w:themeColor="text1"/>
          <w:sz w:val="24"/>
          <w:szCs w:val="24"/>
        </w:rPr>
        <w:t xml:space="preserve">pihak </w:t>
      </w:r>
      <w:r w:rsidR="00905CA9" w:rsidRPr="00DE4D73">
        <w:rPr>
          <w:rFonts w:cs="Times New Roman"/>
          <w:color w:val="000000" w:themeColor="text1"/>
          <w:sz w:val="24"/>
          <w:szCs w:val="24"/>
        </w:rPr>
        <w:t>yang ditunjuk oleh Likuid</w:t>
      </w:r>
      <w:r w:rsidRPr="00DE4D73">
        <w:rPr>
          <w:rFonts w:cs="Times New Roman"/>
          <w:color w:val="000000" w:themeColor="text1"/>
          <w:sz w:val="24"/>
          <w:szCs w:val="24"/>
        </w:rPr>
        <w:t>; dan</w:t>
      </w:r>
    </w:p>
    <w:p w14:paraId="54FBE2F4" w14:textId="77777777" w:rsidR="001270E6" w:rsidRPr="00DE4D73" w:rsidRDefault="00A52272" w:rsidP="00DE4D73">
      <w:pPr>
        <w:numPr>
          <w:ilvl w:val="0"/>
          <w:numId w:val="3"/>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Segala tujuan lain yang berkaitan dengan salah satu tujuan yang tercantum di atas.</w:t>
      </w:r>
    </w:p>
    <w:p w14:paraId="5E3E877A" w14:textId="77777777" w:rsidR="00A52272" w:rsidRPr="00DE4D73" w:rsidRDefault="00A52272" w:rsidP="00DE4D73">
      <w:pPr>
        <w:spacing w:after="0" w:line="480" w:lineRule="auto"/>
        <w:jc w:val="both"/>
        <w:rPr>
          <w:rFonts w:cs="Times New Roman"/>
          <w:color w:val="000000" w:themeColor="text1"/>
          <w:sz w:val="24"/>
          <w:szCs w:val="24"/>
        </w:rPr>
      </w:pPr>
    </w:p>
    <w:p w14:paraId="1FE02F2F" w14:textId="7FEF948D" w:rsidR="00683DAF" w:rsidRPr="00DE4D73" w:rsidRDefault="0069494B"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I</w:t>
      </w:r>
      <w:r w:rsidR="001270E6" w:rsidRPr="00DE4D73">
        <w:rPr>
          <w:rFonts w:cs="Times New Roman"/>
          <w:color w:val="000000" w:themeColor="text1"/>
          <w:sz w:val="24"/>
          <w:szCs w:val="24"/>
        </w:rPr>
        <w:t xml:space="preserve">nformasi </w:t>
      </w:r>
      <w:r w:rsidRPr="00DE4D73">
        <w:rPr>
          <w:rFonts w:cs="Times New Roman"/>
          <w:color w:val="000000" w:themeColor="text1"/>
          <w:sz w:val="24"/>
          <w:szCs w:val="24"/>
        </w:rPr>
        <w:t>Rahasia</w:t>
      </w:r>
      <w:r w:rsidR="001270E6" w:rsidRPr="00DE4D73">
        <w:rPr>
          <w:rFonts w:cs="Times New Roman"/>
          <w:color w:val="000000" w:themeColor="text1"/>
          <w:sz w:val="24"/>
          <w:szCs w:val="24"/>
        </w:rPr>
        <w:t xml:space="preserve"> yang dikumpulkan juga digunakan untuk alasan hukum dan kepatuhan pihak </w:t>
      </w:r>
      <w:r w:rsidR="00CA5E26" w:rsidRPr="00DE4D73">
        <w:rPr>
          <w:rFonts w:cs="Times New Roman"/>
          <w:color w:val="000000" w:themeColor="text1"/>
          <w:sz w:val="24"/>
          <w:szCs w:val="24"/>
        </w:rPr>
        <w:t>Likuid</w:t>
      </w:r>
      <w:r w:rsidR="00905CA9" w:rsidRPr="00DE4D73">
        <w:rPr>
          <w:rFonts w:cs="Times New Roman"/>
          <w:color w:val="000000" w:themeColor="text1"/>
          <w:sz w:val="24"/>
          <w:szCs w:val="24"/>
        </w:rPr>
        <w:t xml:space="preserve"> berdasarkan Undang-U</w:t>
      </w:r>
      <w:r w:rsidR="001270E6" w:rsidRPr="00DE4D73">
        <w:rPr>
          <w:rFonts w:cs="Times New Roman"/>
          <w:color w:val="000000" w:themeColor="text1"/>
          <w:sz w:val="24"/>
          <w:szCs w:val="24"/>
        </w:rPr>
        <w:t>ndang yang berlaku, yang meliputi:</w:t>
      </w:r>
    </w:p>
    <w:p w14:paraId="7E33721C" w14:textId="77777777" w:rsidR="001270E6" w:rsidRPr="00DE4D73" w:rsidRDefault="00A52272" w:rsidP="00DE4D73">
      <w:pPr>
        <w:numPr>
          <w:ilvl w:val="0"/>
          <w:numId w:val="4"/>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Melakukan prosedur anti</w:t>
      </w:r>
      <w:r w:rsidR="00905CA9" w:rsidRPr="00DE4D73">
        <w:rPr>
          <w:rFonts w:cs="Times New Roman"/>
          <w:color w:val="000000" w:themeColor="text1"/>
          <w:sz w:val="24"/>
          <w:szCs w:val="24"/>
        </w:rPr>
        <w:t xml:space="preserve"> tindakan</w:t>
      </w:r>
      <w:r w:rsidR="006C4244" w:rsidRPr="00DE4D73">
        <w:rPr>
          <w:rFonts w:cs="Times New Roman"/>
          <w:color w:val="000000" w:themeColor="text1"/>
          <w:sz w:val="24"/>
          <w:szCs w:val="24"/>
        </w:rPr>
        <w:t xml:space="preserve"> pencucian uang, pencegahan pendanaan terorisme</w:t>
      </w:r>
      <w:r w:rsidRPr="00DE4D73">
        <w:rPr>
          <w:rFonts w:cs="Times New Roman"/>
          <w:color w:val="000000" w:themeColor="text1"/>
          <w:sz w:val="24"/>
          <w:szCs w:val="24"/>
        </w:rPr>
        <w:t xml:space="preserve">, </w:t>
      </w:r>
      <w:r w:rsidR="006C4244" w:rsidRPr="00DE4D73">
        <w:rPr>
          <w:rFonts w:cs="Times New Roman"/>
          <w:color w:val="000000" w:themeColor="text1"/>
          <w:sz w:val="24"/>
          <w:szCs w:val="24"/>
        </w:rPr>
        <w:t>uji tuntas, identifikasi dan</w:t>
      </w:r>
      <w:r w:rsidRPr="00DE4D73">
        <w:rPr>
          <w:rFonts w:cs="Times New Roman"/>
          <w:color w:val="000000" w:themeColor="text1"/>
          <w:sz w:val="24"/>
          <w:szCs w:val="24"/>
        </w:rPr>
        <w:t xml:space="preserve"> ver</w:t>
      </w:r>
      <w:r w:rsidR="006C4244" w:rsidRPr="00DE4D73">
        <w:rPr>
          <w:rFonts w:cs="Times New Roman"/>
          <w:color w:val="000000" w:themeColor="text1"/>
          <w:sz w:val="24"/>
          <w:szCs w:val="24"/>
        </w:rPr>
        <w:t>ifikasi untuk pembukaan akun serta</w:t>
      </w:r>
      <w:r w:rsidRPr="00DE4D73">
        <w:rPr>
          <w:rFonts w:cs="Times New Roman"/>
          <w:color w:val="000000" w:themeColor="text1"/>
          <w:sz w:val="24"/>
          <w:szCs w:val="24"/>
        </w:rPr>
        <w:t xml:space="preserve"> tujuan pemantauan berkelanjutan;</w:t>
      </w:r>
    </w:p>
    <w:p w14:paraId="1D1B6336" w14:textId="77777777" w:rsidR="001270E6" w:rsidRPr="00DE4D73" w:rsidRDefault="00A52272" w:rsidP="00DE4D73">
      <w:pPr>
        <w:numPr>
          <w:ilvl w:val="0"/>
          <w:numId w:val="4"/>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Melakukan pemeriksaan latar belakang keuangan atau aset kapan pun sesuai;</w:t>
      </w:r>
    </w:p>
    <w:p w14:paraId="792C6F4F" w14:textId="77777777" w:rsidR="001270E6" w:rsidRPr="00DE4D73" w:rsidRDefault="00A52272" w:rsidP="00DE4D73">
      <w:pPr>
        <w:numPr>
          <w:ilvl w:val="0"/>
          <w:numId w:val="4"/>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Prosedur pemantauan dan kepatuhan lainnya sejalan dengan prosedur manajemen risiko internal </w:t>
      </w:r>
      <w:r w:rsidR="006C4244" w:rsidRPr="00DE4D73">
        <w:rPr>
          <w:rFonts w:cs="Times New Roman"/>
          <w:color w:val="000000" w:themeColor="text1"/>
          <w:sz w:val="24"/>
          <w:szCs w:val="24"/>
        </w:rPr>
        <w:t>L</w:t>
      </w:r>
      <w:r w:rsidRPr="00DE4D73">
        <w:rPr>
          <w:rFonts w:cs="Times New Roman"/>
          <w:color w:val="000000" w:themeColor="text1"/>
          <w:sz w:val="24"/>
          <w:szCs w:val="24"/>
        </w:rPr>
        <w:t>ikuid, audit / akuntansi keuangan dan untuk tujuan pelaporan lainnya;</w:t>
      </w:r>
    </w:p>
    <w:p w14:paraId="62CFD71E" w14:textId="77777777" w:rsidR="001270E6" w:rsidRPr="00DE4D73" w:rsidRDefault="00A52272" w:rsidP="00DE4D73">
      <w:pPr>
        <w:numPr>
          <w:ilvl w:val="0"/>
          <w:numId w:val="4"/>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Penegakan hak hukum; dan</w:t>
      </w:r>
    </w:p>
    <w:p w14:paraId="774ADEF8" w14:textId="77777777" w:rsidR="001270E6" w:rsidRPr="00DE4D73" w:rsidRDefault="00A52272" w:rsidP="00DE4D73">
      <w:pPr>
        <w:numPr>
          <w:ilvl w:val="0"/>
          <w:numId w:val="4"/>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Pengungkapan kepada badan / lembaga penegak hukum, regulator dan otoritas terkait lainnya untuk tujuan pencegahan dan deteksi kejahatan.</w:t>
      </w:r>
    </w:p>
    <w:p w14:paraId="0E58D5C5" w14:textId="2522E1D5" w:rsidR="00683DAF"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lastRenderedPageBreak/>
        <w:br/>
        <w:t>Data pribadi juga dapat diperoleh dari domain publik melalui saluran yang berbeda, termasuk tetapi tidak terbatas pada register publik, mesin pencari publik, direktori publik atau media sosial dengan pengaturan tampilan publik, untuk mempertimbangkan dan memproses aplikasi untuk Layanan atau produk yang disediakan oleh Likuid, salah satu</w:t>
      </w:r>
      <w:r w:rsidR="006C4244" w:rsidRPr="00DE4D73">
        <w:rPr>
          <w:rFonts w:cs="Times New Roman"/>
          <w:color w:val="000000" w:themeColor="text1"/>
          <w:sz w:val="24"/>
          <w:szCs w:val="24"/>
        </w:rPr>
        <w:t xml:space="preserve"> Afiliasi Likuid atau pihak yang ditunjuk oleh Likuid</w:t>
      </w:r>
      <w:r w:rsidRPr="00DE4D73">
        <w:rPr>
          <w:rFonts w:cs="Times New Roman"/>
          <w:color w:val="000000" w:themeColor="text1"/>
          <w:sz w:val="24"/>
          <w:szCs w:val="24"/>
        </w:rPr>
        <w:t>.</w:t>
      </w:r>
    </w:p>
    <w:p w14:paraId="010D9BD8" w14:textId="77777777" w:rsidR="001270E6" w:rsidRPr="00DE4D73" w:rsidRDefault="001270E6" w:rsidP="00DE4D73">
      <w:pPr>
        <w:spacing w:after="0" w:line="480" w:lineRule="auto"/>
        <w:jc w:val="both"/>
        <w:rPr>
          <w:rFonts w:cs="Times New Roman"/>
          <w:color w:val="000000" w:themeColor="text1"/>
          <w:sz w:val="24"/>
          <w:szCs w:val="24"/>
        </w:rPr>
      </w:pPr>
    </w:p>
    <w:p w14:paraId="02206691" w14:textId="77777777" w:rsidR="001270E6"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Penggunaan Data Pribadi</w:t>
      </w:r>
    </w:p>
    <w:p w14:paraId="4602662E" w14:textId="67216575" w:rsidR="00683DAF"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Data pribadi yang dikumpulkan akan digunakan oleh Likuid dan dapat ditransfer oleh Likuid ke Afiliasi Lik</w:t>
      </w:r>
      <w:r w:rsidR="00683DAF" w:rsidRPr="00DE4D73">
        <w:rPr>
          <w:rFonts w:cs="Times New Roman"/>
          <w:color w:val="000000" w:themeColor="text1"/>
          <w:sz w:val="24"/>
          <w:szCs w:val="24"/>
        </w:rPr>
        <w:t>uid dan masing-masing penyedia L</w:t>
      </w:r>
      <w:r w:rsidRPr="00DE4D73">
        <w:rPr>
          <w:rFonts w:cs="Times New Roman"/>
          <w:color w:val="000000" w:themeColor="text1"/>
          <w:sz w:val="24"/>
          <w:szCs w:val="24"/>
        </w:rPr>
        <w:t xml:space="preserve">ayanan, penasehat hukum, bank, akuntan, dan auditor sehubungan dengan operasi dan pengelolaan Situs </w:t>
      </w:r>
      <w:r w:rsidR="0069494B" w:rsidRPr="00DE4D73">
        <w:rPr>
          <w:rFonts w:cs="Times New Roman"/>
          <w:color w:val="000000" w:themeColor="text1"/>
          <w:sz w:val="24"/>
          <w:szCs w:val="24"/>
        </w:rPr>
        <w:t>serta</w:t>
      </w:r>
      <w:r w:rsidRPr="00DE4D73">
        <w:rPr>
          <w:rFonts w:cs="Times New Roman"/>
          <w:color w:val="000000" w:themeColor="text1"/>
          <w:sz w:val="24"/>
          <w:szCs w:val="24"/>
        </w:rPr>
        <w:t xml:space="preserve"> penyediaan La</w:t>
      </w:r>
      <w:r w:rsidR="00683DAF" w:rsidRPr="00DE4D73">
        <w:rPr>
          <w:rFonts w:cs="Times New Roman"/>
          <w:color w:val="000000" w:themeColor="text1"/>
          <w:sz w:val="24"/>
          <w:szCs w:val="24"/>
        </w:rPr>
        <w:t>yanan</w:t>
      </w:r>
      <w:r w:rsidRPr="00DE4D73">
        <w:rPr>
          <w:rFonts w:cs="Times New Roman"/>
          <w:color w:val="000000" w:themeColor="text1"/>
          <w:sz w:val="24"/>
          <w:szCs w:val="24"/>
        </w:rPr>
        <w:t xml:space="preserve"> atau kepada pengguna lain yang terdaftar dengan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sebagai "</w:t>
      </w:r>
      <w:r w:rsidR="00683DAF" w:rsidRPr="00DE4D73">
        <w:rPr>
          <w:rFonts w:cs="Times New Roman"/>
          <w:color w:val="000000" w:themeColor="text1"/>
          <w:sz w:val="24"/>
          <w:szCs w:val="24"/>
        </w:rPr>
        <w:t>Penerbit</w:t>
      </w:r>
      <w:r w:rsidRPr="00DE4D73">
        <w:rPr>
          <w:rFonts w:cs="Times New Roman"/>
          <w:color w:val="000000" w:themeColor="text1"/>
          <w:sz w:val="24"/>
          <w:szCs w:val="24"/>
        </w:rPr>
        <w:t>" atau "Pemodal" sesuai dengan instruksi Anda, untuk meningkatkan kinerja Situs, untuk menyesuaikan Situs dengan pengguna</w:t>
      </w:r>
      <w:ins w:id="37" w:author="NK" w:date="2020-01-07T18:45:00Z">
        <w:r w:rsidR="004415AE">
          <w:rPr>
            <w:rFonts w:cs="Times New Roman"/>
            <w:color w:val="000000" w:themeColor="text1"/>
            <w:sz w:val="24"/>
            <w:szCs w:val="24"/>
          </w:rPr>
          <w:t>,</w:t>
        </w:r>
      </w:ins>
      <w:del w:id="38" w:author="NK" w:date="2020-01-07T18:45:00Z">
        <w:r w:rsidRPr="00DE4D73" w:rsidDel="004415AE">
          <w:rPr>
            <w:rFonts w:cs="Times New Roman"/>
            <w:color w:val="000000" w:themeColor="text1"/>
            <w:sz w:val="24"/>
            <w:szCs w:val="24"/>
          </w:rPr>
          <w:delText>.</w:delText>
        </w:r>
      </w:del>
      <w:r w:rsidRPr="00DE4D73">
        <w:rPr>
          <w:rFonts w:cs="Times New Roman"/>
          <w:color w:val="000000" w:themeColor="text1"/>
          <w:sz w:val="24"/>
          <w:szCs w:val="24"/>
        </w:rPr>
        <w:t xml:space="preserve"> preferensi, dan untuk menganalisis tren, termasuk, tanpa batasan, sebagai berikut:</w:t>
      </w:r>
    </w:p>
    <w:p w14:paraId="37E9F0D3" w14:textId="2AD31F3F" w:rsidR="00683DAF" w:rsidRPr="00DE4D73" w:rsidRDefault="001270E6" w:rsidP="00DE4D73">
      <w:pPr>
        <w:numPr>
          <w:ilvl w:val="0"/>
          <w:numId w:val="5"/>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Untuk memungkinkan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memverifikasi kredensial Anda, untuk menjaga keamanan yang wajar, </w:t>
      </w:r>
      <w:r w:rsidR="000817DD" w:rsidRPr="00DE4D73">
        <w:rPr>
          <w:rFonts w:cs="Times New Roman"/>
          <w:color w:val="000000" w:themeColor="text1"/>
          <w:sz w:val="24"/>
          <w:szCs w:val="24"/>
        </w:rPr>
        <w:t>mem</w:t>
      </w:r>
      <w:r w:rsidRPr="00DE4D73">
        <w:rPr>
          <w:rFonts w:cs="Times New Roman"/>
          <w:color w:val="000000" w:themeColor="text1"/>
          <w:sz w:val="24"/>
          <w:szCs w:val="24"/>
        </w:rPr>
        <w:t xml:space="preserve">berikan </w:t>
      </w:r>
      <w:r w:rsidR="000817DD" w:rsidRPr="00DE4D73">
        <w:rPr>
          <w:rFonts w:cs="Times New Roman"/>
          <w:color w:val="000000" w:themeColor="text1"/>
          <w:sz w:val="24"/>
          <w:szCs w:val="24"/>
        </w:rPr>
        <w:t xml:space="preserve">informasi </w:t>
      </w:r>
      <w:r w:rsidRPr="00DE4D73">
        <w:rPr>
          <w:rFonts w:cs="Times New Roman"/>
          <w:color w:val="000000" w:themeColor="text1"/>
          <w:sz w:val="24"/>
          <w:szCs w:val="24"/>
        </w:rPr>
        <w:t>yang berguna</w:t>
      </w:r>
      <w:r w:rsidR="000817DD" w:rsidRPr="00DE4D73">
        <w:rPr>
          <w:rFonts w:cs="Times New Roman"/>
          <w:color w:val="000000" w:themeColor="text1"/>
          <w:sz w:val="24"/>
          <w:szCs w:val="24"/>
        </w:rPr>
        <w:t xml:space="preserve"> kepada </w:t>
      </w:r>
      <w:r w:rsidR="000817DD" w:rsidRPr="00DE4D73">
        <w:rPr>
          <w:rFonts w:cs="Times New Roman"/>
          <w:i/>
          <w:iCs/>
          <w:color w:val="000000" w:themeColor="text1"/>
          <w:sz w:val="24"/>
          <w:szCs w:val="24"/>
        </w:rPr>
        <w:t>web developer</w:t>
      </w:r>
      <w:r w:rsidRPr="00DE4D73">
        <w:rPr>
          <w:rFonts w:cs="Times New Roman"/>
          <w:color w:val="000000" w:themeColor="text1"/>
          <w:sz w:val="24"/>
          <w:szCs w:val="24"/>
        </w:rPr>
        <w:t xml:space="preserve"> dalam mengembangkan fitur dan Layanan baru untuk pengguna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memungkinkan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untuk mengembangkan dan </w:t>
      </w:r>
      <w:r w:rsidR="00683DAF" w:rsidRPr="00DE4D73">
        <w:rPr>
          <w:rFonts w:cs="Times New Roman"/>
          <w:color w:val="000000" w:themeColor="text1"/>
          <w:sz w:val="24"/>
          <w:szCs w:val="24"/>
        </w:rPr>
        <w:t>meningkatkan fitur, konten</w:t>
      </w:r>
      <w:r w:rsidRPr="00DE4D73">
        <w:rPr>
          <w:rFonts w:cs="Times New Roman"/>
          <w:color w:val="000000" w:themeColor="text1"/>
          <w:sz w:val="24"/>
          <w:szCs w:val="24"/>
        </w:rPr>
        <w:t xml:space="preserve"> dan Layanan yang tersedia, memenuhi kebutuhan Anda</w:t>
      </w:r>
      <w:r w:rsidR="000817DD" w:rsidRPr="00DE4D73">
        <w:rPr>
          <w:rFonts w:cs="Times New Roman"/>
          <w:color w:val="000000" w:themeColor="text1"/>
          <w:sz w:val="24"/>
          <w:szCs w:val="24"/>
        </w:rPr>
        <w:t xml:space="preserve"> terkait </w:t>
      </w:r>
      <w:r w:rsidRPr="00DE4D73">
        <w:rPr>
          <w:rFonts w:cs="Times New Roman"/>
          <w:color w:val="000000" w:themeColor="text1"/>
          <w:sz w:val="24"/>
          <w:szCs w:val="24"/>
        </w:rPr>
        <w:t xml:space="preserve">permintaan untuk produk dan Layanan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sehubungan dengan penggunaan Anda atas Situs atau Layanan, untuk menanggapi pertanyaan Anda tentang Layanan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untuk menawarkan kepada Anda produk atau Layanan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yang </w:t>
      </w:r>
      <w:r w:rsidR="000817DD" w:rsidRPr="00DE4D73">
        <w:rPr>
          <w:rFonts w:cs="Times New Roman"/>
          <w:color w:val="000000" w:themeColor="text1"/>
          <w:sz w:val="24"/>
          <w:szCs w:val="24"/>
        </w:rPr>
        <w:t>Kami</w:t>
      </w:r>
      <w:r w:rsidR="008B7FC0" w:rsidRPr="00DE4D73">
        <w:rPr>
          <w:rFonts w:cs="Times New Roman"/>
          <w:color w:val="000000" w:themeColor="text1"/>
          <w:sz w:val="24"/>
          <w:szCs w:val="24"/>
        </w:rPr>
        <w:t xml:space="preserve"> </w:t>
      </w:r>
      <w:r w:rsidRPr="00DE4D73">
        <w:rPr>
          <w:rFonts w:cs="Times New Roman"/>
          <w:color w:val="000000" w:themeColor="text1"/>
          <w:sz w:val="24"/>
          <w:szCs w:val="24"/>
        </w:rPr>
        <w:t xml:space="preserve">yakini mungkin menarik </w:t>
      </w:r>
      <w:r w:rsidRPr="00DE4D73">
        <w:rPr>
          <w:rFonts w:cs="Times New Roman"/>
          <w:color w:val="000000" w:themeColor="text1"/>
          <w:sz w:val="24"/>
          <w:szCs w:val="24"/>
        </w:rPr>
        <w:lastRenderedPageBreak/>
        <w:t xml:space="preserve">bagi Anda, untuk melakukan transaksi yang Anda telah meminta, untuk menegakkan hak-hak </w:t>
      </w:r>
      <w:r w:rsidR="00CA5E26" w:rsidRPr="00DE4D73">
        <w:rPr>
          <w:rFonts w:cs="Times New Roman"/>
          <w:color w:val="000000" w:themeColor="text1"/>
          <w:sz w:val="24"/>
          <w:szCs w:val="24"/>
        </w:rPr>
        <w:t>Likuid</w:t>
      </w:r>
      <w:r w:rsidR="00683DAF" w:rsidRPr="00DE4D73">
        <w:rPr>
          <w:rFonts w:cs="Times New Roman"/>
          <w:color w:val="000000" w:themeColor="text1"/>
          <w:sz w:val="24"/>
          <w:szCs w:val="24"/>
        </w:rPr>
        <w:t xml:space="preserve"> dan </w:t>
      </w:r>
      <w:r w:rsidR="008B7FC0" w:rsidRPr="00DE4D73">
        <w:rPr>
          <w:rFonts w:cs="Times New Roman"/>
          <w:color w:val="000000" w:themeColor="text1"/>
          <w:sz w:val="24"/>
          <w:szCs w:val="24"/>
        </w:rPr>
        <w:t xml:space="preserve">dalam </w:t>
      </w:r>
      <w:r w:rsidR="00683DAF" w:rsidRPr="00DE4D73">
        <w:rPr>
          <w:rFonts w:cs="Times New Roman"/>
          <w:color w:val="000000" w:themeColor="text1"/>
          <w:sz w:val="24"/>
          <w:szCs w:val="24"/>
        </w:rPr>
        <w:t>menyelesaikan perselisihan</w:t>
      </w:r>
      <w:r w:rsidR="008B7FC0" w:rsidRPr="00DE4D73">
        <w:rPr>
          <w:rFonts w:cs="Times New Roman"/>
          <w:color w:val="000000" w:themeColor="text1"/>
          <w:sz w:val="24"/>
          <w:szCs w:val="24"/>
        </w:rPr>
        <w:t xml:space="preserve"> yang timbul</w:t>
      </w:r>
      <w:r w:rsidR="00683DAF" w:rsidRPr="00DE4D73">
        <w:rPr>
          <w:rFonts w:cs="Times New Roman"/>
          <w:color w:val="000000" w:themeColor="text1"/>
          <w:sz w:val="24"/>
          <w:szCs w:val="24"/>
        </w:rPr>
        <w:t>;</w:t>
      </w:r>
    </w:p>
    <w:p w14:paraId="42592B69" w14:textId="6A205C57" w:rsidR="001270E6" w:rsidRPr="00DE4D73" w:rsidRDefault="00CA5E26" w:rsidP="00DE4D73">
      <w:pPr>
        <w:numPr>
          <w:ilvl w:val="0"/>
          <w:numId w:val="5"/>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akan menyimpan informasi yang dikirimkan dalam konteks penggunaan Layanan untuk penggunaan internal lebih lanjut sehubungan dengan upaya </w:t>
      </w: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untuk meningkatkan Layanan dan produk </w:t>
      </w:r>
      <w:r w:rsidRPr="00DE4D73">
        <w:rPr>
          <w:rFonts w:cs="Times New Roman"/>
          <w:color w:val="000000" w:themeColor="text1"/>
          <w:sz w:val="24"/>
          <w:szCs w:val="24"/>
        </w:rPr>
        <w:t>Likuid</w:t>
      </w:r>
      <w:r w:rsidR="00683DAF" w:rsidRPr="00DE4D73">
        <w:rPr>
          <w:rFonts w:cs="Times New Roman"/>
          <w:color w:val="000000" w:themeColor="text1"/>
          <w:sz w:val="24"/>
          <w:szCs w:val="24"/>
        </w:rPr>
        <w:t>;</w:t>
      </w:r>
    </w:p>
    <w:p w14:paraId="5BE0F3DA" w14:textId="31F994F3" w:rsidR="0069494B" w:rsidRPr="00DE4D73" w:rsidDel="007E219B" w:rsidRDefault="0069494B" w:rsidP="00DE4D73">
      <w:pPr>
        <w:numPr>
          <w:ilvl w:val="0"/>
          <w:numId w:val="5"/>
        </w:numPr>
        <w:spacing w:after="0" w:line="480" w:lineRule="auto"/>
        <w:jc w:val="both"/>
        <w:rPr>
          <w:del w:id="39" w:author="NK" w:date="2020-02-04T13:53:00Z"/>
          <w:rFonts w:cs="Times New Roman"/>
          <w:color w:val="000000" w:themeColor="text1"/>
          <w:sz w:val="24"/>
          <w:szCs w:val="24"/>
        </w:rPr>
      </w:pPr>
      <w:commentRangeStart w:id="40"/>
      <w:del w:id="41" w:author="NK" w:date="2020-02-04T13:53:00Z">
        <w:r w:rsidRPr="00DE4D73" w:rsidDel="007E219B">
          <w:rPr>
            <w:rFonts w:cs="Times New Roman"/>
            <w:color w:val="000000" w:themeColor="text1"/>
            <w:sz w:val="24"/>
            <w:szCs w:val="24"/>
          </w:rPr>
          <w:delText>Berlangganan Nawala.</w:delText>
        </w:r>
      </w:del>
    </w:p>
    <w:p w14:paraId="328BCF35" w14:textId="34128BBC" w:rsidR="001270E6" w:rsidRPr="00DE4D73" w:rsidDel="007E219B" w:rsidRDefault="001270E6" w:rsidP="00DE4D73">
      <w:pPr>
        <w:spacing w:after="0" w:line="480" w:lineRule="auto"/>
        <w:ind w:left="360"/>
        <w:jc w:val="both"/>
        <w:rPr>
          <w:del w:id="42" w:author="NK" w:date="2020-02-04T13:53:00Z"/>
          <w:rFonts w:cs="Times New Roman"/>
          <w:color w:val="000000" w:themeColor="text1"/>
          <w:sz w:val="24"/>
          <w:szCs w:val="24"/>
        </w:rPr>
      </w:pPr>
      <w:del w:id="43" w:author="NK" w:date="2020-02-04T13:53:00Z">
        <w:r w:rsidRPr="00DE4D73" w:rsidDel="007E219B">
          <w:rPr>
            <w:rFonts w:cs="Times New Roman"/>
            <w:color w:val="000000" w:themeColor="text1"/>
            <w:sz w:val="24"/>
            <w:szCs w:val="24"/>
          </w:rPr>
          <w:delText xml:space="preserve">Jika Anda ingin berlangganan nawala </w:delText>
        </w:r>
        <w:r w:rsidR="00CA5E26" w:rsidRPr="00DE4D73" w:rsidDel="007E219B">
          <w:rPr>
            <w:rFonts w:cs="Times New Roman"/>
            <w:color w:val="000000" w:themeColor="text1"/>
            <w:sz w:val="24"/>
            <w:szCs w:val="24"/>
          </w:rPr>
          <w:delText>Likuid</w:delText>
        </w:r>
        <w:r w:rsidRPr="00DE4D73" w:rsidDel="007E219B">
          <w:rPr>
            <w:rFonts w:cs="Times New Roman"/>
            <w:color w:val="000000" w:themeColor="text1"/>
            <w:sz w:val="24"/>
            <w:szCs w:val="24"/>
          </w:rPr>
          <w:delText xml:space="preserve">, </w:delText>
        </w:r>
        <w:r w:rsidR="00CA5E26" w:rsidRPr="00DE4D73" w:rsidDel="007E219B">
          <w:rPr>
            <w:rFonts w:cs="Times New Roman"/>
            <w:color w:val="000000" w:themeColor="text1"/>
            <w:sz w:val="24"/>
            <w:szCs w:val="24"/>
          </w:rPr>
          <w:delText>Likuid</w:delText>
        </w:r>
        <w:r w:rsidRPr="00DE4D73" w:rsidDel="007E219B">
          <w:rPr>
            <w:rFonts w:cs="Times New Roman"/>
            <w:color w:val="000000" w:themeColor="text1"/>
            <w:sz w:val="24"/>
            <w:szCs w:val="24"/>
          </w:rPr>
          <w:delText xml:space="preserve"> akan menggunakan nama dan alamat email Anda untuk mengirim nawala kepada Anda. Untuk menghormati data pribadi Anda, </w:delText>
        </w:r>
        <w:r w:rsidR="00CA5E26" w:rsidRPr="00DE4D73" w:rsidDel="007E219B">
          <w:rPr>
            <w:rFonts w:cs="Times New Roman"/>
            <w:color w:val="000000" w:themeColor="text1"/>
            <w:sz w:val="24"/>
            <w:szCs w:val="24"/>
          </w:rPr>
          <w:delText>Likuid</w:delText>
        </w:r>
        <w:r w:rsidRPr="00DE4D73" w:rsidDel="007E219B">
          <w:rPr>
            <w:rFonts w:cs="Times New Roman"/>
            <w:color w:val="000000" w:themeColor="text1"/>
            <w:sz w:val="24"/>
            <w:szCs w:val="24"/>
          </w:rPr>
          <w:delText xml:space="preserve"> memberi Anda cara untuk berhenti berlangganan dengan mengikuti tautan berhenti berlangganan yang terdapat di bagian bawah setiap komunikasi buletin atau dengan mengirim email kepada </w:delText>
        </w:r>
        <w:r w:rsidR="00CA5E26" w:rsidRPr="00DE4D73" w:rsidDel="007E219B">
          <w:rPr>
            <w:rFonts w:cs="Times New Roman"/>
            <w:color w:val="000000" w:themeColor="text1"/>
            <w:sz w:val="24"/>
            <w:szCs w:val="24"/>
          </w:rPr>
          <w:delText>Likuid</w:delText>
        </w:r>
        <w:r w:rsidRPr="00DE4D73" w:rsidDel="007E219B">
          <w:rPr>
            <w:rFonts w:cs="Times New Roman"/>
            <w:color w:val="000000" w:themeColor="text1"/>
            <w:sz w:val="24"/>
            <w:szCs w:val="24"/>
          </w:rPr>
          <w:delText xml:space="preserve"> di </w:delText>
        </w:r>
        <w:r w:rsidRPr="00DE4D73" w:rsidDel="007E219B">
          <w:rPr>
            <w:rStyle w:val="Hyperlink"/>
            <w:rFonts w:cs="Times New Roman"/>
            <w:color w:val="000000" w:themeColor="text1"/>
            <w:sz w:val="24"/>
            <w:szCs w:val="24"/>
          </w:rPr>
          <w:delText>contact@liku.id.</w:delText>
        </w:r>
        <w:r w:rsidR="00683DAF" w:rsidRPr="00DE4D73" w:rsidDel="007E219B">
          <w:rPr>
            <w:rFonts w:cs="Times New Roman"/>
            <w:color w:val="000000" w:themeColor="text1"/>
            <w:sz w:val="24"/>
            <w:szCs w:val="24"/>
          </w:rPr>
          <w:delText>;</w:delText>
        </w:r>
        <w:commentRangeEnd w:id="40"/>
        <w:r w:rsidR="00EB1608" w:rsidDel="007E219B">
          <w:rPr>
            <w:rStyle w:val="CommentReference"/>
          </w:rPr>
          <w:commentReference w:id="40"/>
        </w:r>
      </w:del>
    </w:p>
    <w:p w14:paraId="5C08E20D" w14:textId="130810CF" w:rsidR="001270E6" w:rsidRPr="00DE4D73" w:rsidRDefault="00CA5E26" w:rsidP="00DE4D73">
      <w:pPr>
        <w:numPr>
          <w:ilvl w:val="0"/>
          <w:numId w:val="5"/>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dapat menggunakan informasi pengidentifikasi non-pribadi yang </w:t>
      </w: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kumpulkan untuk memberikan informasi statistik tentang pengguna Situs atau Layanan, untuk meningkatkan kualitas, desain dan konten Situs </w:t>
      </w:r>
      <w:r w:rsidRPr="00DE4D73">
        <w:rPr>
          <w:rFonts w:cs="Times New Roman"/>
          <w:color w:val="000000" w:themeColor="text1"/>
          <w:sz w:val="24"/>
          <w:szCs w:val="24"/>
        </w:rPr>
        <w:t>Likuid</w:t>
      </w:r>
      <w:r w:rsidR="001270E6" w:rsidRPr="00DE4D73">
        <w:rPr>
          <w:rFonts w:cs="Times New Roman"/>
          <w:color w:val="000000" w:themeColor="text1"/>
          <w:sz w:val="24"/>
          <w:szCs w:val="24"/>
        </w:rPr>
        <w:t>, untu</w:t>
      </w:r>
      <w:r w:rsidR="0069494B" w:rsidRPr="00DE4D73">
        <w:rPr>
          <w:rFonts w:cs="Times New Roman"/>
          <w:color w:val="000000" w:themeColor="text1"/>
          <w:sz w:val="24"/>
          <w:szCs w:val="24"/>
        </w:rPr>
        <w:t xml:space="preserve">k menganalisis penggunaan Situs </w:t>
      </w:r>
      <w:r w:rsidR="001270E6" w:rsidRPr="00DE4D73">
        <w:rPr>
          <w:rFonts w:cs="Times New Roman"/>
          <w:color w:val="000000" w:themeColor="text1"/>
          <w:sz w:val="24"/>
          <w:szCs w:val="24"/>
        </w:rPr>
        <w:t>dan untuk bekerja sama dengan penegak hukum.</w:t>
      </w:r>
    </w:p>
    <w:p w14:paraId="5BD4EFB4" w14:textId="77777777" w:rsidR="001270E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tidak dapat menggunakan data pribadi Anda untuk memasarkan atau menawarkan produk atau Layanan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kepada Anda kecuali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telah menerima persetujuan atau indikasi Anda tidak keberatan dengan pemasaran atau penawaran tersebut.</w:t>
      </w:r>
    </w:p>
    <w:p w14:paraId="12FCA436" w14:textId="77777777" w:rsidR="001270E6" w:rsidRPr="00DE4D73" w:rsidRDefault="001270E6" w:rsidP="00DE4D73">
      <w:pPr>
        <w:spacing w:after="0" w:line="480" w:lineRule="auto"/>
        <w:jc w:val="both"/>
        <w:rPr>
          <w:rFonts w:cs="Times New Roman"/>
          <w:color w:val="000000" w:themeColor="text1"/>
          <w:sz w:val="24"/>
          <w:szCs w:val="24"/>
        </w:rPr>
      </w:pPr>
    </w:p>
    <w:p w14:paraId="01345A9A" w14:textId="77777777" w:rsidR="001270E6"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Penyingkapan</w:t>
      </w:r>
    </w:p>
    <w:p w14:paraId="048F1D48" w14:textId="530D87B9" w:rsidR="00683DAF" w:rsidRPr="00DE4D73" w:rsidRDefault="004E725F"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Atas persetujuan dari Anda yang dibuat secara tertulis sebelumnya, Likuid dapat memberikan data pribadi Anda kepada pihak yang ditunjuk oleh Likuid</w:t>
      </w:r>
      <w:commentRangeStart w:id="44"/>
      <w:commentRangeEnd w:id="44"/>
      <w:r w:rsidRPr="00DE4D73">
        <w:rPr>
          <w:rFonts w:cs="Times New Roman"/>
          <w:color w:val="000000" w:themeColor="text1"/>
          <w:sz w:val="24"/>
          <w:szCs w:val="24"/>
        </w:rPr>
        <w:commentReference w:id="44"/>
      </w:r>
      <w:r w:rsidR="001270E6" w:rsidRPr="00DE4D73">
        <w:rPr>
          <w:rFonts w:cs="Times New Roman"/>
          <w:color w:val="000000" w:themeColor="text1"/>
          <w:sz w:val="24"/>
          <w:szCs w:val="24"/>
        </w:rPr>
        <w:t>, seperti pengiklan atau mitra bisnis d</w:t>
      </w:r>
      <w:r w:rsidR="00683DAF" w:rsidRPr="00DE4D73">
        <w:rPr>
          <w:rFonts w:cs="Times New Roman"/>
          <w:color w:val="000000" w:themeColor="text1"/>
          <w:sz w:val="24"/>
          <w:szCs w:val="24"/>
        </w:rPr>
        <w:t>alam Situs</w:t>
      </w:r>
      <w:r w:rsidR="001270E6" w:rsidRPr="00DE4D73">
        <w:rPr>
          <w:rFonts w:cs="Times New Roman"/>
          <w:color w:val="000000" w:themeColor="text1"/>
          <w:sz w:val="24"/>
          <w:szCs w:val="24"/>
        </w:rPr>
        <w:t xml:space="preserve">. Di mana </w:t>
      </w:r>
      <w:r w:rsidR="00CA5E26" w:rsidRPr="00DE4D73">
        <w:rPr>
          <w:rFonts w:cs="Times New Roman"/>
          <w:color w:val="000000" w:themeColor="text1"/>
          <w:sz w:val="24"/>
          <w:szCs w:val="24"/>
        </w:rPr>
        <w:t>Likuid</w:t>
      </w:r>
      <w:r w:rsidR="001270E6" w:rsidRPr="00DE4D73">
        <w:rPr>
          <w:rFonts w:cs="Times New Roman"/>
          <w:color w:val="000000" w:themeColor="text1"/>
          <w:sz w:val="24"/>
          <w:szCs w:val="24"/>
        </w:rPr>
        <w:t xml:space="preserve"> memberikan informasi tersebut kepada pihak </w:t>
      </w:r>
      <w:r w:rsidR="00683DAF" w:rsidRPr="00DE4D73">
        <w:rPr>
          <w:rFonts w:cs="Times New Roman"/>
          <w:color w:val="000000" w:themeColor="text1"/>
          <w:sz w:val="24"/>
          <w:szCs w:val="24"/>
        </w:rPr>
        <w:t>yang ditunjuk</w:t>
      </w:r>
      <w:r w:rsidR="001270E6" w:rsidRPr="00DE4D73">
        <w:rPr>
          <w:rFonts w:cs="Times New Roman"/>
          <w:color w:val="000000" w:themeColor="text1"/>
          <w:sz w:val="24"/>
          <w:szCs w:val="24"/>
        </w:rPr>
        <w:t xml:space="preserve">, selain untuk digunakan atas </w:t>
      </w:r>
      <w:proofErr w:type="gramStart"/>
      <w:r w:rsidR="001270E6" w:rsidRPr="00DE4D73">
        <w:rPr>
          <w:rFonts w:cs="Times New Roman"/>
          <w:color w:val="000000" w:themeColor="text1"/>
          <w:sz w:val="24"/>
          <w:szCs w:val="24"/>
        </w:rPr>
        <w:t>nama</w:t>
      </w:r>
      <w:proofErr w:type="gramEnd"/>
      <w:r w:rsidR="001270E6" w:rsidRPr="00DE4D73">
        <w:rPr>
          <w:rFonts w:cs="Times New Roman"/>
          <w:color w:val="000000" w:themeColor="text1"/>
          <w:sz w:val="24"/>
          <w:szCs w:val="24"/>
        </w:rPr>
        <w:t xml:space="preserve"> </w:t>
      </w:r>
      <w:r w:rsidR="00CA5E26" w:rsidRPr="00DE4D73">
        <w:rPr>
          <w:rFonts w:cs="Times New Roman"/>
          <w:color w:val="000000" w:themeColor="text1"/>
          <w:sz w:val="24"/>
          <w:szCs w:val="24"/>
        </w:rPr>
        <w:t>Likuid</w:t>
      </w:r>
      <w:r w:rsidR="00683DAF" w:rsidRPr="00DE4D73">
        <w:rPr>
          <w:rFonts w:cs="Times New Roman"/>
          <w:color w:val="000000" w:themeColor="text1"/>
          <w:sz w:val="24"/>
          <w:szCs w:val="24"/>
        </w:rPr>
        <w:t>, informasi</w:t>
      </w:r>
      <w:r w:rsidR="001270E6" w:rsidRPr="00DE4D73">
        <w:rPr>
          <w:rFonts w:cs="Times New Roman"/>
          <w:color w:val="000000" w:themeColor="text1"/>
          <w:sz w:val="24"/>
          <w:szCs w:val="24"/>
        </w:rPr>
        <w:t xml:space="preserve"> akan diberikan baik dalam bentuk agregat yang tidak </w:t>
      </w:r>
      <w:r w:rsidR="00683DAF" w:rsidRPr="00DE4D73">
        <w:rPr>
          <w:rFonts w:cs="Times New Roman"/>
          <w:color w:val="000000" w:themeColor="text1"/>
          <w:sz w:val="24"/>
          <w:szCs w:val="24"/>
        </w:rPr>
        <w:t>mengidentifikasi identitas Anda</w:t>
      </w:r>
      <w:r w:rsidR="001270E6" w:rsidRPr="00DE4D73">
        <w:rPr>
          <w:rFonts w:cs="Times New Roman"/>
          <w:color w:val="000000" w:themeColor="text1"/>
          <w:sz w:val="24"/>
          <w:szCs w:val="24"/>
        </w:rPr>
        <w:t xml:space="preserve"> atau dalam bentuk yang tidak menghubungkan informasi tersebut dengan layanan informasi pengenal data pribadi mana pun. Dengan kata lain, </w:t>
      </w:r>
      <w:r w:rsidR="00CA5E26" w:rsidRPr="00DE4D73">
        <w:rPr>
          <w:rFonts w:cs="Times New Roman"/>
          <w:color w:val="000000" w:themeColor="text1"/>
          <w:sz w:val="24"/>
          <w:szCs w:val="24"/>
        </w:rPr>
        <w:t>Likuid</w:t>
      </w:r>
      <w:r w:rsidR="001270E6" w:rsidRPr="00DE4D73">
        <w:rPr>
          <w:rFonts w:cs="Times New Roman"/>
          <w:color w:val="000000" w:themeColor="text1"/>
          <w:sz w:val="24"/>
          <w:szCs w:val="24"/>
        </w:rPr>
        <w:t xml:space="preserve"> </w:t>
      </w:r>
      <w:r w:rsidR="001270E6" w:rsidRPr="00DE4D73">
        <w:rPr>
          <w:rFonts w:cs="Times New Roman"/>
          <w:color w:val="000000" w:themeColor="text1"/>
          <w:sz w:val="24"/>
          <w:szCs w:val="24"/>
        </w:rPr>
        <w:lastRenderedPageBreak/>
        <w:t xml:space="preserve">hanya </w:t>
      </w:r>
      <w:proofErr w:type="gramStart"/>
      <w:r w:rsidR="001270E6" w:rsidRPr="00DE4D73">
        <w:rPr>
          <w:rFonts w:cs="Times New Roman"/>
          <w:color w:val="000000" w:themeColor="text1"/>
          <w:sz w:val="24"/>
          <w:szCs w:val="24"/>
        </w:rPr>
        <w:t>akan</w:t>
      </w:r>
      <w:proofErr w:type="gramEnd"/>
      <w:r w:rsidR="001270E6" w:rsidRPr="00DE4D73">
        <w:rPr>
          <w:rFonts w:cs="Times New Roman"/>
          <w:color w:val="000000" w:themeColor="text1"/>
          <w:sz w:val="24"/>
          <w:szCs w:val="24"/>
        </w:rPr>
        <w:t xml:space="preserve"> memberikan identifikasi </w:t>
      </w:r>
      <w:r w:rsidR="00683DAF" w:rsidRPr="00DE4D73">
        <w:rPr>
          <w:rFonts w:cs="Times New Roman"/>
          <w:color w:val="000000" w:themeColor="text1"/>
          <w:sz w:val="24"/>
          <w:szCs w:val="24"/>
        </w:rPr>
        <w:t xml:space="preserve">kepada </w:t>
      </w:r>
      <w:r w:rsidR="001270E6" w:rsidRPr="00DE4D73">
        <w:rPr>
          <w:rFonts w:cs="Times New Roman"/>
          <w:color w:val="000000" w:themeColor="text1"/>
          <w:sz w:val="24"/>
          <w:szCs w:val="24"/>
        </w:rPr>
        <w:t xml:space="preserve">pihak </w:t>
      </w:r>
      <w:r w:rsidR="00683DAF" w:rsidRPr="00DE4D73">
        <w:rPr>
          <w:rFonts w:cs="Times New Roman"/>
          <w:color w:val="000000" w:themeColor="text1"/>
          <w:sz w:val="24"/>
          <w:szCs w:val="24"/>
        </w:rPr>
        <w:t>yang ditunjuk</w:t>
      </w:r>
      <w:r w:rsidR="001270E6" w:rsidRPr="00DE4D73">
        <w:rPr>
          <w:rFonts w:cs="Times New Roman"/>
          <w:color w:val="000000" w:themeColor="text1"/>
          <w:sz w:val="24"/>
          <w:szCs w:val="24"/>
        </w:rPr>
        <w:t xml:space="preserve"> </w:t>
      </w:r>
      <w:r w:rsidR="00683DAF" w:rsidRPr="00DE4D73">
        <w:rPr>
          <w:rFonts w:cs="Times New Roman"/>
          <w:color w:val="000000" w:themeColor="text1"/>
          <w:sz w:val="24"/>
          <w:szCs w:val="24"/>
        </w:rPr>
        <w:t>akan tetapi</w:t>
      </w:r>
      <w:r w:rsidR="001270E6" w:rsidRPr="00DE4D73">
        <w:rPr>
          <w:rFonts w:cs="Times New Roman"/>
          <w:color w:val="000000" w:themeColor="text1"/>
          <w:sz w:val="24"/>
          <w:szCs w:val="24"/>
        </w:rPr>
        <w:t xml:space="preserve"> tidak dapat diidentifikasi secara pribadi (misalnya, jenis kelamin) sehubungan dengan alamat IP.</w:t>
      </w:r>
    </w:p>
    <w:p w14:paraId="0163165F" w14:textId="77777777" w:rsidR="00683DAF"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tidak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menjual, membagikan (selain berbagi dengan Afiliasi Likuid dan </w:t>
      </w:r>
      <w:r w:rsidR="00683DAF" w:rsidRPr="00DE4D73">
        <w:rPr>
          <w:rFonts w:cs="Times New Roman"/>
          <w:color w:val="000000" w:themeColor="text1"/>
          <w:sz w:val="24"/>
          <w:szCs w:val="24"/>
        </w:rPr>
        <w:t xml:space="preserve">pihak </w:t>
      </w:r>
      <w:r w:rsidRPr="00DE4D73">
        <w:rPr>
          <w:rFonts w:cs="Times New Roman"/>
          <w:color w:val="000000" w:themeColor="text1"/>
          <w:sz w:val="24"/>
          <w:szCs w:val="24"/>
        </w:rPr>
        <w:t xml:space="preserve">penyedia layanan </w:t>
      </w:r>
      <w:r w:rsidR="00683DAF" w:rsidRPr="00DE4D73">
        <w:rPr>
          <w:rFonts w:cs="Times New Roman"/>
          <w:color w:val="000000" w:themeColor="text1"/>
          <w:sz w:val="24"/>
          <w:szCs w:val="24"/>
        </w:rPr>
        <w:t>yang ditunjuk oleh Likuid</w:t>
      </w:r>
      <w:r w:rsidRPr="00DE4D73">
        <w:rPr>
          <w:rFonts w:cs="Times New Roman"/>
          <w:color w:val="000000" w:themeColor="text1"/>
          <w:sz w:val="24"/>
          <w:szCs w:val="24"/>
        </w:rPr>
        <w:t xml:space="preserve">), menyewakan atau memperdagangkan data pribadi Anda atau informasi dengan pihak ketiga kecuali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memiliki persetujuan Anda.</w:t>
      </w:r>
    </w:p>
    <w:p w14:paraId="515DEB5D" w14:textId="77777777" w:rsidR="00683DAF"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dapat mengungkapkan atau mentransfer data</w:t>
      </w:r>
      <w:r w:rsidR="00683DAF" w:rsidRPr="00DE4D73">
        <w:rPr>
          <w:rFonts w:cs="Times New Roman"/>
          <w:color w:val="000000" w:themeColor="text1"/>
          <w:sz w:val="24"/>
          <w:szCs w:val="24"/>
        </w:rPr>
        <w:t xml:space="preserve"> atau informasi pribadi Anda kepada</w:t>
      </w:r>
      <w:r w:rsidR="00683DAF" w:rsidRPr="00DE4D73">
        <w:rPr>
          <w:rFonts w:cs="Times New Roman"/>
          <w:color w:val="000000" w:themeColor="text1"/>
          <w:sz w:val="24"/>
          <w:szCs w:val="24"/>
        </w:rPr>
        <w:br/>
        <w:t>pihak</w:t>
      </w:r>
      <w:r w:rsidRPr="00DE4D73">
        <w:rPr>
          <w:rFonts w:cs="Times New Roman"/>
          <w:color w:val="000000" w:themeColor="text1"/>
          <w:sz w:val="24"/>
          <w:szCs w:val="24"/>
        </w:rPr>
        <w:t xml:space="preserve"> </w:t>
      </w:r>
      <w:r w:rsidR="00683DAF" w:rsidRPr="00DE4D73">
        <w:rPr>
          <w:rFonts w:cs="Times New Roman"/>
          <w:color w:val="000000" w:themeColor="text1"/>
          <w:sz w:val="24"/>
          <w:szCs w:val="24"/>
        </w:rPr>
        <w:t>yang ditunjuk oleh</w:t>
      </w:r>
      <w:r w:rsidRPr="00DE4D73">
        <w:rPr>
          <w:rFonts w:cs="Times New Roman"/>
          <w:color w:val="000000" w:themeColor="text1"/>
          <w:sz w:val="24"/>
          <w:szCs w:val="24"/>
        </w:rPr>
        <w:t xml:space="preserve"> </w:t>
      </w:r>
      <w:r w:rsidR="00683DAF" w:rsidRPr="00DE4D73">
        <w:rPr>
          <w:rFonts w:cs="Times New Roman"/>
          <w:color w:val="000000" w:themeColor="text1"/>
          <w:sz w:val="24"/>
          <w:szCs w:val="24"/>
        </w:rPr>
        <w:t>Likuid sebagai penyedia L</w:t>
      </w:r>
      <w:r w:rsidRPr="00DE4D73">
        <w:rPr>
          <w:rFonts w:cs="Times New Roman"/>
          <w:color w:val="000000" w:themeColor="text1"/>
          <w:sz w:val="24"/>
          <w:szCs w:val="24"/>
        </w:rPr>
        <w:t xml:space="preserve">ayanan atau produk kepada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untuk pengoperasia</w:t>
      </w:r>
      <w:r w:rsidR="00683DAF" w:rsidRPr="00DE4D73">
        <w:rPr>
          <w:rFonts w:cs="Times New Roman"/>
          <w:color w:val="000000" w:themeColor="text1"/>
          <w:sz w:val="24"/>
          <w:szCs w:val="24"/>
        </w:rPr>
        <w:t>n Situs</w:t>
      </w:r>
      <w:r w:rsidRPr="00DE4D73">
        <w:rPr>
          <w:rFonts w:cs="Times New Roman"/>
          <w:color w:val="000000" w:themeColor="text1"/>
          <w:sz w:val="24"/>
          <w:szCs w:val="24"/>
        </w:rPr>
        <w:t xml:space="preserve"> atau memfasilitasi atau mengevaluasi Situs atau Layanan, seperti penyedia layanan email yang mengirim email atas nama </w:t>
      </w:r>
      <w:r w:rsidR="00CA5E26" w:rsidRPr="00DE4D73">
        <w:rPr>
          <w:rFonts w:cs="Times New Roman"/>
          <w:color w:val="000000" w:themeColor="text1"/>
          <w:sz w:val="24"/>
          <w:szCs w:val="24"/>
        </w:rPr>
        <w:t>Likuid</w:t>
      </w:r>
      <w:r w:rsidR="00683DAF" w:rsidRPr="00DE4D73">
        <w:rPr>
          <w:rFonts w:cs="Times New Roman"/>
          <w:color w:val="000000" w:themeColor="text1"/>
          <w:sz w:val="24"/>
          <w:szCs w:val="24"/>
        </w:rPr>
        <w:t>,</w:t>
      </w:r>
      <w:r w:rsidRPr="00DE4D73">
        <w:rPr>
          <w:rFonts w:cs="Times New Roman"/>
          <w:color w:val="000000" w:themeColor="text1"/>
          <w:sz w:val="24"/>
          <w:szCs w:val="24"/>
        </w:rPr>
        <w:t xml:space="preserve"> Afiliasi Likuid yang terlibat dalam pengoperasian atau penyediaan Layanan.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dapat membagikan data atau informasi pribadi Anda dengan Afiliasi Likuid. Afiliasi Likuid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mengikuti praktik yang setidaknya seketat praktik yang dijelaskan dalam Kebijakan </w:t>
      </w:r>
      <w:r w:rsidR="00632683" w:rsidRPr="00DE4D73">
        <w:rPr>
          <w:rFonts w:cs="Times New Roman"/>
          <w:color w:val="000000" w:themeColor="text1"/>
          <w:sz w:val="24"/>
          <w:szCs w:val="24"/>
        </w:rPr>
        <w:t>Privasi</w:t>
      </w:r>
      <w:r w:rsidRPr="00DE4D73">
        <w:rPr>
          <w:rFonts w:cs="Times New Roman"/>
          <w:color w:val="000000" w:themeColor="text1"/>
          <w:sz w:val="24"/>
          <w:szCs w:val="24"/>
        </w:rPr>
        <w:t xml:space="preserve">, termasuk permintaan bahwa data atau informasi pribadi hanya akan digunakan untuk memberi Anda Layanan.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dapat membagikan data agregat atau anonim dengan pi</w:t>
      </w:r>
      <w:r w:rsidR="00683DAF" w:rsidRPr="00DE4D73">
        <w:rPr>
          <w:rFonts w:cs="Times New Roman"/>
          <w:color w:val="000000" w:themeColor="text1"/>
          <w:sz w:val="24"/>
          <w:szCs w:val="24"/>
        </w:rPr>
        <w:t>hak ketiga untuk penggunaan apa</w:t>
      </w:r>
      <w:r w:rsidRPr="00DE4D73">
        <w:rPr>
          <w:rFonts w:cs="Times New Roman"/>
          <w:color w:val="000000" w:themeColor="text1"/>
          <w:sz w:val="24"/>
          <w:szCs w:val="24"/>
        </w:rPr>
        <w:t>pun tanpa batasan.</w:t>
      </w:r>
    </w:p>
    <w:p w14:paraId="1B1B391D" w14:textId="77777777" w:rsidR="00683DAF"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juga dapat membagikan atau memberikan data atau informasi pribadi Anda:</w:t>
      </w:r>
    </w:p>
    <w:p w14:paraId="60C05EA8" w14:textId="77777777" w:rsidR="001270E6" w:rsidRPr="00DE4D73" w:rsidRDefault="001270E6" w:rsidP="00DE4D73">
      <w:pPr>
        <w:numPr>
          <w:ilvl w:val="0"/>
          <w:numId w:val="6"/>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Menanggapi panggilan dari pengadilan, perintah pengadilan, atau proses hukum lainnya atau sebagai tanggapan atas p</w:t>
      </w:r>
      <w:r w:rsidR="00303F5E" w:rsidRPr="00DE4D73">
        <w:rPr>
          <w:rFonts w:cs="Times New Roman"/>
          <w:color w:val="000000" w:themeColor="text1"/>
          <w:sz w:val="24"/>
          <w:szCs w:val="24"/>
        </w:rPr>
        <w:t>ermintaan lembaga penegak hukum,</w:t>
      </w:r>
      <w:r w:rsidRPr="00DE4D73">
        <w:rPr>
          <w:rFonts w:cs="Times New Roman"/>
          <w:color w:val="000000" w:themeColor="text1"/>
          <w:sz w:val="24"/>
          <w:szCs w:val="24"/>
        </w:rPr>
        <w:t xml:space="preserve"> untuk menetapkan atau menggunakan hak hukum </w:t>
      </w:r>
      <w:r w:rsidR="00CA5E26" w:rsidRPr="00DE4D73">
        <w:rPr>
          <w:rFonts w:cs="Times New Roman"/>
          <w:color w:val="000000" w:themeColor="text1"/>
          <w:sz w:val="24"/>
          <w:szCs w:val="24"/>
        </w:rPr>
        <w:t>Likuid</w:t>
      </w:r>
      <w:r w:rsidR="00303F5E" w:rsidRPr="00DE4D73">
        <w:rPr>
          <w:rFonts w:cs="Times New Roman"/>
          <w:color w:val="000000" w:themeColor="text1"/>
          <w:sz w:val="24"/>
          <w:szCs w:val="24"/>
        </w:rPr>
        <w:t>,</w:t>
      </w:r>
      <w:r w:rsidRPr="00DE4D73">
        <w:rPr>
          <w:rFonts w:cs="Times New Roman"/>
          <w:color w:val="000000" w:themeColor="text1"/>
          <w:sz w:val="24"/>
          <w:szCs w:val="24"/>
        </w:rPr>
        <w:t xml:space="preserve"> untuk </w:t>
      </w:r>
      <w:r w:rsidR="00303F5E" w:rsidRPr="00DE4D73">
        <w:rPr>
          <w:rFonts w:cs="Times New Roman"/>
          <w:color w:val="000000" w:themeColor="text1"/>
          <w:sz w:val="24"/>
          <w:szCs w:val="24"/>
        </w:rPr>
        <w:t>membela terhadap tuntutan hukum</w:t>
      </w:r>
      <w:r w:rsidRPr="00DE4D73">
        <w:rPr>
          <w:rFonts w:cs="Times New Roman"/>
          <w:color w:val="000000" w:themeColor="text1"/>
          <w:sz w:val="24"/>
          <w:szCs w:val="24"/>
        </w:rPr>
        <w:t xml:space="preserve"> atau sebagaimana yang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yakini wajar untuk mematuhi hukum, peraturan, perintah, proses </w:t>
      </w:r>
      <w:r w:rsidRPr="00DE4D73">
        <w:rPr>
          <w:rFonts w:cs="Times New Roman"/>
          <w:color w:val="000000" w:themeColor="text1"/>
          <w:sz w:val="24"/>
          <w:szCs w:val="24"/>
        </w:rPr>
        <w:lastRenderedPageBreak/>
        <w:t xml:space="preserve">hukum atau permintaan pemerintah atau peraturan yang berlaku, serta untuk mematuhi hukum dan peraturan anti pencucian uang. Dalam kasus-kasus semacam itu,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memiliki hak eksklusif untuk mengajukan atau melepaskan segala keberatan hukum atau hak yang tersedia bagi </w:t>
      </w:r>
      <w:r w:rsidR="00CA5E26" w:rsidRPr="00DE4D73">
        <w:rPr>
          <w:rFonts w:cs="Times New Roman"/>
          <w:color w:val="000000" w:themeColor="text1"/>
          <w:sz w:val="24"/>
          <w:szCs w:val="24"/>
        </w:rPr>
        <w:t>Likuid</w:t>
      </w:r>
      <w:r w:rsidR="00303F5E" w:rsidRPr="00DE4D73">
        <w:rPr>
          <w:rFonts w:cs="Times New Roman"/>
          <w:color w:val="000000" w:themeColor="text1"/>
          <w:sz w:val="24"/>
          <w:szCs w:val="24"/>
        </w:rPr>
        <w:t>;</w:t>
      </w:r>
    </w:p>
    <w:p w14:paraId="3DB39D44" w14:textId="77777777" w:rsidR="001270E6" w:rsidRPr="00DE4D73" w:rsidRDefault="001270E6" w:rsidP="00DE4D73">
      <w:pPr>
        <w:numPr>
          <w:ilvl w:val="0"/>
          <w:numId w:val="6"/>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Ketika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yakin pantas untuk menyelidiki, mencegah, atau mengambil tindakan terkait kegiatan ilegal atau yang diduga ilegal; untuk melindungi dan mempertahankan hak, properti, atau keselamatan Likuid atau Afiliasi Likuid, atau Situs ini, pelanggan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atau orang lain; dan sehubungan dengan Ketentuan Penggunaan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dan ketentuan-ketentuan perjanjian lain di mana Likuid atau Afiliasi Likuid mana pun merupakan pihak, termasuk di mana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yakin Anda mungkin telah melanggar Ketentuan Penggunaan tersebut atau ketentuan-ketentuan perjanjian tersebut, untuk mendeteksi, mencegah atau sebaliknya mengatasi penipuan atau perilaku ilegal, masalah keamanan atau teknis, atau melindungi dari bahaya yang dekat dengan hak, properti atau keamanan Likuid atau Afiliasi Likuid, atau pengguna atau publik sebagaimana dihar</w:t>
      </w:r>
      <w:r w:rsidR="00303F5E" w:rsidRPr="00DE4D73">
        <w:rPr>
          <w:rFonts w:cs="Times New Roman"/>
          <w:color w:val="000000" w:themeColor="text1"/>
          <w:sz w:val="24"/>
          <w:szCs w:val="24"/>
        </w:rPr>
        <w:t>uskan atau diizinkan oleh hukum;</w:t>
      </w:r>
    </w:p>
    <w:p w14:paraId="0F27BEF2" w14:textId="77777777" w:rsidR="001270E6" w:rsidRPr="00DE4D73" w:rsidRDefault="001270E6" w:rsidP="00DE4D73">
      <w:pPr>
        <w:numPr>
          <w:ilvl w:val="0"/>
          <w:numId w:val="6"/>
        </w:num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Jika Likuid mengalami transisi bisnis, seperti merger, akuisisi oleh perusahaan lain, atau penjualan semua atau sebagian asetnya, informasi pengenal data pribadi </w:t>
      </w:r>
      <w:r w:rsidR="00303F5E" w:rsidRPr="00DE4D73">
        <w:rPr>
          <w:rFonts w:cs="Times New Roman"/>
          <w:color w:val="000000" w:themeColor="text1"/>
          <w:sz w:val="24"/>
          <w:szCs w:val="24"/>
        </w:rPr>
        <w:t xml:space="preserve">Anda kemungkinan </w:t>
      </w:r>
      <w:proofErr w:type="gramStart"/>
      <w:r w:rsidR="00303F5E" w:rsidRPr="00DE4D73">
        <w:rPr>
          <w:rFonts w:cs="Times New Roman"/>
          <w:color w:val="000000" w:themeColor="text1"/>
          <w:sz w:val="24"/>
          <w:szCs w:val="24"/>
        </w:rPr>
        <w:t>akan</w:t>
      </w:r>
      <w:proofErr w:type="gramEnd"/>
      <w:r w:rsidR="00303F5E" w:rsidRPr="00DE4D73">
        <w:rPr>
          <w:rFonts w:cs="Times New Roman"/>
          <w:color w:val="000000" w:themeColor="text1"/>
          <w:sz w:val="24"/>
          <w:szCs w:val="24"/>
        </w:rPr>
        <w:t xml:space="preserve"> berada di</w:t>
      </w:r>
      <w:r w:rsidRPr="00DE4D73">
        <w:rPr>
          <w:rFonts w:cs="Times New Roman"/>
          <w:color w:val="000000" w:themeColor="text1"/>
          <w:sz w:val="24"/>
          <w:szCs w:val="24"/>
        </w:rPr>
        <w:t xml:space="preserve">antara aset yang ditransfer. Anda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diberitahu melalui email atau pemberitahuan penting di Situs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selama 30 hari (atau periode yang lebih lama seperti yang diharuskan oleh hukum yang berlaku) sebelum perubahan apapun dalam kepemilikan atau kendali atas informasi pribadi Anda.</w:t>
      </w:r>
    </w:p>
    <w:p w14:paraId="02D503FD" w14:textId="77777777" w:rsidR="00303F5E" w:rsidRPr="00DE4D73" w:rsidRDefault="00303F5E" w:rsidP="00DE4D73">
      <w:pPr>
        <w:spacing w:after="0" w:line="480" w:lineRule="auto"/>
        <w:jc w:val="both"/>
        <w:rPr>
          <w:rFonts w:cs="Times New Roman"/>
          <w:color w:val="000000" w:themeColor="text1"/>
          <w:sz w:val="24"/>
          <w:szCs w:val="24"/>
        </w:rPr>
      </w:pPr>
    </w:p>
    <w:p w14:paraId="4106AB9F" w14:textId="1EC89ABE" w:rsidR="001270E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lastRenderedPageBreak/>
        <w:t xml:space="preserve">Selain sebagaimana disebutkan di atas, Anda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diberitahu ketika data atau informasi pribadi Anda akan dibagikan kepada pihak </w:t>
      </w:r>
      <w:r w:rsidR="00A7656D" w:rsidRPr="00DE4D73">
        <w:rPr>
          <w:rFonts w:cs="Times New Roman"/>
          <w:color w:val="000000" w:themeColor="text1"/>
          <w:sz w:val="24"/>
          <w:szCs w:val="24"/>
        </w:rPr>
        <w:t>ketiga</w:t>
      </w:r>
      <w:r w:rsidRPr="00DE4D73">
        <w:rPr>
          <w:rFonts w:cs="Times New Roman"/>
          <w:color w:val="000000" w:themeColor="text1"/>
          <w:sz w:val="24"/>
          <w:szCs w:val="24"/>
        </w:rPr>
        <w:t xml:space="preserve"> dan Anda akan </w:t>
      </w:r>
      <w:r w:rsidR="00303F5E" w:rsidRPr="00DE4D73">
        <w:rPr>
          <w:rFonts w:cs="Times New Roman"/>
          <w:color w:val="000000" w:themeColor="text1"/>
          <w:sz w:val="24"/>
          <w:szCs w:val="24"/>
        </w:rPr>
        <w:t>berhak</w:t>
      </w:r>
      <w:r w:rsidRPr="00DE4D73">
        <w:rPr>
          <w:rFonts w:cs="Times New Roman"/>
          <w:color w:val="000000" w:themeColor="text1"/>
          <w:sz w:val="24"/>
          <w:szCs w:val="24"/>
        </w:rPr>
        <w:t xml:space="preserve"> untuk </w:t>
      </w:r>
      <w:r w:rsidR="00303F5E" w:rsidRPr="00DE4D73">
        <w:rPr>
          <w:rFonts w:cs="Times New Roman"/>
          <w:color w:val="000000" w:themeColor="text1"/>
          <w:sz w:val="24"/>
          <w:szCs w:val="24"/>
        </w:rPr>
        <w:t>membagikan atau menolaknya</w:t>
      </w:r>
      <w:r w:rsidRPr="00DE4D73">
        <w:rPr>
          <w:rFonts w:cs="Times New Roman"/>
          <w:color w:val="000000" w:themeColor="text1"/>
          <w:sz w:val="24"/>
          <w:szCs w:val="24"/>
        </w:rPr>
        <w:t>.</w:t>
      </w:r>
    </w:p>
    <w:p w14:paraId="2B66EA1C" w14:textId="77777777" w:rsidR="00303F5E" w:rsidRPr="00DE4D73" w:rsidRDefault="00303F5E" w:rsidP="00DE4D73">
      <w:pPr>
        <w:spacing w:after="0" w:line="480" w:lineRule="auto"/>
        <w:jc w:val="both"/>
        <w:rPr>
          <w:rFonts w:cs="Times New Roman"/>
          <w:color w:val="000000" w:themeColor="text1"/>
          <w:sz w:val="24"/>
          <w:szCs w:val="24"/>
        </w:rPr>
      </w:pPr>
    </w:p>
    <w:p w14:paraId="262FF6EF" w14:textId="77777777" w:rsidR="001270E6"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Pemberitahuan dan Pemasaran Langsung</w:t>
      </w:r>
    </w:p>
    <w:p w14:paraId="226D5DE8" w14:textId="3D031B06" w:rsidR="00303F5E"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Situs mengirimkan email baru kepada pengguna terdaftar untuk memverifikasi kata sandi dan </w:t>
      </w:r>
      <w:ins w:id="45" w:author="NK" w:date="2020-02-04T13:53:00Z">
        <w:r w:rsidR="007E219B">
          <w:rPr>
            <w:rFonts w:cs="Times New Roman"/>
            <w:color w:val="000000" w:themeColor="text1"/>
            <w:sz w:val="24"/>
            <w:szCs w:val="24"/>
          </w:rPr>
          <w:t>a</w:t>
        </w:r>
        <w:r w:rsidR="007E219B" w:rsidRPr="007E219B">
          <w:rPr>
            <w:rFonts w:cs="Times New Roman"/>
            <w:color w:val="000000" w:themeColor="text1"/>
            <w:sz w:val="24"/>
            <w:szCs w:val="24"/>
          </w:rPr>
          <w:t xml:space="preserve">lamat email yang digunakan saat </w:t>
        </w:r>
        <w:proofErr w:type="gramStart"/>
        <w:r w:rsidR="007E219B" w:rsidRPr="007E219B">
          <w:rPr>
            <w:rFonts w:cs="Times New Roman"/>
            <w:color w:val="000000" w:themeColor="text1"/>
            <w:sz w:val="24"/>
            <w:szCs w:val="24"/>
          </w:rPr>
          <w:t>pendaftaran</w:t>
        </w:r>
        <w:r w:rsidR="007E219B" w:rsidRPr="007E219B" w:rsidDel="007E219B">
          <w:rPr>
            <w:rFonts w:cs="Times New Roman"/>
            <w:color w:val="000000" w:themeColor="text1"/>
            <w:sz w:val="24"/>
            <w:szCs w:val="24"/>
          </w:rPr>
          <w:t xml:space="preserve"> </w:t>
        </w:r>
      </w:ins>
      <w:commentRangeStart w:id="46"/>
      <w:proofErr w:type="gramEnd"/>
      <w:del w:id="47" w:author="NK" w:date="2020-02-04T13:53:00Z">
        <w:r w:rsidRPr="00DE4D73" w:rsidDel="007E219B">
          <w:rPr>
            <w:rFonts w:cs="Times New Roman"/>
            <w:color w:val="000000" w:themeColor="text1"/>
            <w:sz w:val="24"/>
            <w:szCs w:val="24"/>
          </w:rPr>
          <w:delText>nama pengguna</w:delText>
        </w:r>
        <w:commentRangeEnd w:id="46"/>
        <w:r w:rsidR="00EB1608" w:rsidDel="007E219B">
          <w:rPr>
            <w:rStyle w:val="CommentReference"/>
          </w:rPr>
          <w:commentReference w:id="46"/>
        </w:r>
      </w:del>
      <w:r w:rsidRPr="00DE4D73">
        <w:rPr>
          <w:rFonts w:cs="Times New Roman"/>
          <w:color w:val="000000" w:themeColor="text1"/>
          <w:sz w:val="24"/>
          <w:szCs w:val="24"/>
        </w:rPr>
        <w:t xml:space="preserve">. Setelah Anda mendaftar dengan Situs, tunduk pada persetujuan Anda untuk layanan pemasaran langsung,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dapat mengirimkan Anda secara teratur melalui informasi email tentang layanan atau produk lain (selain dari pembaruan pada Situs atau Layanan) yang</w:t>
      </w:r>
      <w:r w:rsidR="00F95CBE" w:rsidRPr="00DE4D73">
        <w:rPr>
          <w:rFonts w:cs="Times New Roman"/>
          <w:color w:val="000000" w:themeColor="text1"/>
          <w:sz w:val="24"/>
          <w:szCs w:val="24"/>
        </w:rPr>
        <w:t xml:space="preserve"> Kami </w:t>
      </w:r>
      <w:r w:rsidRPr="00DE4D73">
        <w:rPr>
          <w:rFonts w:cs="Times New Roman"/>
          <w:color w:val="000000" w:themeColor="text1"/>
          <w:sz w:val="24"/>
          <w:szCs w:val="24"/>
        </w:rPr>
        <w:t>percaya</w:t>
      </w:r>
      <w:r w:rsidR="00F95CBE" w:rsidRPr="00DE4D73">
        <w:rPr>
          <w:rFonts w:cs="Times New Roman"/>
          <w:color w:val="000000" w:themeColor="text1"/>
          <w:sz w:val="24"/>
          <w:szCs w:val="24"/>
        </w:rPr>
        <w:t xml:space="preserve"> dapat </w:t>
      </w:r>
      <w:r w:rsidRPr="00DE4D73">
        <w:rPr>
          <w:rFonts w:cs="Times New Roman"/>
          <w:color w:val="000000" w:themeColor="text1"/>
          <w:sz w:val="24"/>
          <w:szCs w:val="24"/>
        </w:rPr>
        <w:t xml:space="preserve">menarik bagi Anda. Karena menghormati data pribadi Anda,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memberi Anda opsi setiap saat untuk memilih tidak menggunakan jenis komunikasi ini. Dengan memilih untuk tidak memilih keluar, Anda menyetujui komunikasi ini.</w:t>
      </w:r>
    </w:p>
    <w:p w14:paraId="58B85B35" w14:textId="77777777" w:rsidR="001270E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 xml:space="preserve">Situs juga dapat mengirimi Anda pemberitahuan tentang pembaruan ke Situs dan Layanan.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juga dapat berkomunikasi dengan Anda untuk memberikan Layanan yang diminta dan sehubungan dengan masalah yang berkaitan dengan akun Anda melalui email atau telepon. Anda tidak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dapat menyisih dari pengumuman layanan yang berisi informasi penting tentang Layanan.</w:t>
      </w:r>
    </w:p>
    <w:p w14:paraId="338FD67F" w14:textId="77777777" w:rsidR="001270E6" w:rsidRPr="00DE4D73" w:rsidRDefault="001270E6" w:rsidP="00DE4D73">
      <w:pPr>
        <w:spacing w:after="0" w:line="480" w:lineRule="auto"/>
        <w:jc w:val="both"/>
        <w:rPr>
          <w:rFonts w:cs="Times New Roman"/>
          <w:color w:val="000000" w:themeColor="text1"/>
          <w:sz w:val="24"/>
          <w:szCs w:val="24"/>
        </w:rPr>
      </w:pPr>
    </w:p>
    <w:p w14:paraId="3024A299" w14:textId="77777777" w:rsidR="001270E6"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Opsi untuk Keluar</w:t>
      </w:r>
    </w:p>
    <w:p w14:paraId="7DD83455" w14:textId="7699547C" w:rsidR="001270E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Anda dapat ‘memilih keluar’ dengan menggunakan data atau informasi pribadi Anda untuk tujuan apapun yang tidak terkait langsung dengan Situs setelah mendaftar ke Situs. Anda tidak </w:t>
      </w:r>
      <w:r w:rsidRPr="00DE4D73">
        <w:rPr>
          <w:rFonts w:cs="Times New Roman"/>
          <w:color w:val="000000" w:themeColor="text1"/>
          <w:sz w:val="24"/>
          <w:szCs w:val="24"/>
        </w:rPr>
        <w:lastRenderedPageBreak/>
        <w:t>boleh menyisih dari email administrasi (misalnya, pengiriman elektronik informasi keuangan, atau email tentang transaksi</w:t>
      </w:r>
      <w:r w:rsidR="00A7656D" w:rsidRPr="00DE4D73">
        <w:rPr>
          <w:rFonts w:cs="Times New Roman"/>
          <w:color w:val="000000" w:themeColor="text1"/>
          <w:sz w:val="24"/>
          <w:szCs w:val="24"/>
        </w:rPr>
        <w:t xml:space="preserve"> Anda atau perubahan K</w:t>
      </w:r>
      <w:r w:rsidR="00632683" w:rsidRPr="00DE4D73">
        <w:rPr>
          <w:rFonts w:cs="Times New Roman"/>
          <w:color w:val="000000" w:themeColor="text1"/>
          <w:sz w:val="24"/>
          <w:szCs w:val="24"/>
        </w:rPr>
        <w:t xml:space="preserve">ebijakan </w:t>
      </w:r>
      <w:r w:rsidR="00A7656D" w:rsidRPr="00DE4D73">
        <w:rPr>
          <w:rFonts w:cs="Times New Roman"/>
          <w:color w:val="000000" w:themeColor="text1"/>
          <w:sz w:val="24"/>
          <w:szCs w:val="24"/>
        </w:rPr>
        <w:t>Privasi</w:t>
      </w:r>
      <w:r w:rsidRPr="00DE4D73">
        <w:rPr>
          <w:rFonts w:cs="Times New Roman"/>
          <w:color w:val="000000" w:themeColor="text1"/>
          <w:sz w:val="24"/>
          <w:szCs w:val="24"/>
        </w:rPr>
        <w:t>). Namun, jika Anda tidak lagi ingin menerima informasi tambahan atau materi promosi dari Likuid, Anda dapat memilih untuk tidak menerima komunikasi ini dengan mengirim email dengan kata 'berhenti berlangganan' di baris subjek atau mengirim permintaan ke </w:t>
      </w:r>
      <w:ins w:id="48" w:author="NK" w:date="2020-02-04T13:53:00Z">
        <w:r w:rsidR="007E219B">
          <w:rPr>
            <w:rFonts w:cs="Times New Roman"/>
            <w:sz w:val="24"/>
            <w:szCs w:val="24"/>
          </w:rPr>
          <w:fldChar w:fldCharType="begin"/>
        </w:r>
        <w:r w:rsidR="007E219B">
          <w:rPr>
            <w:rFonts w:cs="Times New Roman"/>
            <w:sz w:val="24"/>
            <w:szCs w:val="24"/>
          </w:rPr>
          <w:instrText xml:space="preserve"> HYPERLINK "mailto:</w:instrText>
        </w:r>
        <w:r w:rsidR="007E219B" w:rsidRPr="007E219B">
          <w:rPr>
            <w:rFonts w:cs="Times New Roman"/>
            <w:sz w:val="24"/>
            <w:szCs w:val="24"/>
            <w:rPrChange w:id="49" w:author="NK" w:date="2020-02-04T13:53:00Z">
              <w:rPr>
                <w:rStyle w:val="Hyperlink"/>
                <w:rFonts w:cs="Times New Roman"/>
                <w:color w:val="000000" w:themeColor="text1"/>
                <w:sz w:val="24"/>
                <w:szCs w:val="24"/>
              </w:rPr>
            </w:rPrChange>
          </w:rPr>
          <w:instrText>support</w:instrText>
        </w:r>
      </w:ins>
      <w:r w:rsidR="007E219B" w:rsidRPr="007E219B">
        <w:rPr>
          <w:rFonts w:cs="Times New Roman"/>
          <w:sz w:val="24"/>
          <w:szCs w:val="24"/>
          <w:rPrChange w:id="50" w:author="NK" w:date="2020-02-04T13:53:00Z">
            <w:rPr>
              <w:rStyle w:val="Hyperlink"/>
              <w:rFonts w:cs="Times New Roman"/>
              <w:color w:val="000000" w:themeColor="text1"/>
              <w:sz w:val="24"/>
              <w:szCs w:val="24"/>
            </w:rPr>
          </w:rPrChange>
        </w:rPr>
        <w:instrText>@likuid.id,</w:instrText>
      </w:r>
      <w:ins w:id="51" w:author="NK" w:date="2020-02-04T13:53:00Z">
        <w:r w:rsidR="007E219B">
          <w:rPr>
            <w:rFonts w:cs="Times New Roman"/>
            <w:sz w:val="24"/>
            <w:szCs w:val="24"/>
          </w:rPr>
          <w:instrText xml:space="preserve">" </w:instrText>
        </w:r>
        <w:r w:rsidR="007E219B">
          <w:rPr>
            <w:rFonts w:cs="Times New Roman"/>
            <w:sz w:val="24"/>
            <w:szCs w:val="24"/>
          </w:rPr>
          <w:fldChar w:fldCharType="separate"/>
        </w:r>
        <w:commentRangeStart w:id="52"/>
        <w:r w:rsidR="007E219B" w:rsidRPr="009117FB">
          <w:rPr>
            <w:rStyle w:val="Hyperlink"/>
            <w:rFonts w:cs="Times New Roman"/>
            <w:sz w:val="24"/>
            <w:szCs w:val="24"/>
            <w:rPrChange w:id="53" w:author="NK" w:date="2020-02-04T13:53:00Z">
              <w:rPr>
                <w:rStyle w:val="Hyperlink"/>
                <w:rFonts w:cs="Times New Roman"/>
                <w:color w:val="000000" w:themeColor="text1"/>
                <w:sz w:val="24"/>
                <w:szCs w:val="24"/>
              </w:rPr>
            </w:rPrChange>
          </w:rPr>
          <w:t>support</w:t>
        </w:r>
      </w:ins>
      <w:del w:id="54" w:author="NK" w:date="2020-02-04T13:53:00Z">
        <w:r w:rsidR="007E219B" w:rsidRPr="009117FB" w:rsidDel="007E219B">
          <w:rPr>
            <w:rStyle w:val="Hyperlink"/>
            <w:rFonts w:cs="Times New Roman"/>
            <w:sz w:val="24"/>
            <w:szCs w:val="24"/>
            <w:rPrChange w:id="55" w:author="NK" w:date="2020-02-04T13:53:00Z">
              <w:rPr>
                <w:rStyle w:val="Hyperlink"/>
                <w:rFonts w:cs="Times New Roman"/>
                <w:color w:val="000000" w:themeColor="text1"/>
                <w:sz w:val="24"/>
                <w:szCs w:val="24"/>
              </w:rPr>
            </w:rPrChange>
          </w:rPr>
          <w:delText>marketing</w:delText>
        </w:r>
      </w:del>
      <w:r w:rsidR="007E219B" w:rsidRPr="009117FB">
        <w:rPr>
          <w:rStyle w:val="Hyperlink"/>
          <w:rFonts w:cs="Times New Roman"/>
          <w:sz w:val="24"/>
          <w:szCs w:val="24"/>
          <w:rPrChange w:id="56" w:author="NK" w:date="2020-02-04T13:53:00Z">
            <w:rPr>
              <w:rStyle w:val="Hyperlink"/>
              <w:rFonts w:cs="Times New Roman"/>
              <w:color w:val="000000" w:themeColor="text1"/>
              <w:sz w:val="24"/>
              <w:szCs w:val="24"/>
            </w:rPr>
          </w:rPrChange>
        </w:rPr>
        <w:t>@likuid.id,</w:t>
      </w:r>
      <w:commentRangeEnd w:id="52"/>
      <w:ins w:id="57" w:author="NK" w:date="2020-02-04T13:53:00Z">
        <w:r w:rsidR="007E219B">
          <w:rPr>
            <w:rFonts w:cs="Times New Roman"/>
            <w:sz w:val="24"/>
            <w:szCs w:val="24"/>
          </w:rPr>
          <w:fldChar w:fldCharType="end"/>
        </w:r>
      </w:ins>
      <w:r w:rsidR="00EB1608">
        <w:rPr>
          <w:rStyle w:val="CommentReference"/>
        </w:rPr>
        <w:commentReference w:id="52"/>
      </w:r>
      <w:r w:rsidRPr="00DE4D73">
        <w:rPr>
          <w:rFonts w:cs="Times New Roman"/>
          <w:color w:val="000000" w:themeColor="text1"/>
          <w:sz w:val="24"/>
          <w:szCs w:val="24"/>
        </w:rPr>
        <w:t> atau menggunakan mekanisme op</w:t>
      </w:r>
      <w:r w:rsidR="007D118D" w:rsidRPr="00DE4D73">
        <w:rPr>
          <w:rFonts w:cs="Times New Roman"/>
          <w:color w:val="000000" w:themeColor="text1"/>
          <w:sz w:val="24"/>
          <w:szCs w:val="24"/>
        </w:rPr>
        <w:t>si untuk keluar</w:t>
      </w:r>
      <w:r w:rsidRPr="00DE4D73">
        <w:rPr>
          <w:rFonts w:cs="Times New Roman"/>
          <w:color w:val="000000" w:themeColor="text1"/>
          <w:sz w:val="24"/>
          <w:szCs w:val="24"/>
        </w:rPr>
        <w:t xml:space="preserve"> yang dijelaskan dalam email yang relevan.</w:t>
      </w:r>
    </w:p>
    <w:p w14:paraId="6A5CA294" w14:textId="77777777" w:rsidR="001270E6" w:rsidRPr="00DE4D73" w:rsidRDefault="001270E6" w:rsidP="00DE4D73">
      <w:pPr>
        <w:spacing w:after="0" w:line="480" w:lineRule="auto"/>
        <w:jc w:val="both"/>
        <w:rPr>
          <w:rFonts w:cs="Times New Roman"/>
          <w:color w:val="000000" w:themeColor="text1"/>
          <w:sz w:val="24"/>
          <w:szCs w:val="24"/>
        </w:rPr>
      </w:pPr>
    </w:p>
    <w:p w14:paraId="7ED5F1C9" w14:textId="77777777" w:rsidR="001270E6"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Akses dan Pembaharuan Informasi dan Data Pribadi</w:t>
      </w:r>
    </w:p>
    <w:p w14:paraId="3860771B" w14:textId="77777777" w:rsidR="00660D0C"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Anda ber</w:t>
      </w:r>
      <w:r w:rsidR="00660D0C" w:rsidRPr="00DE4D73">
        <w:rPr>
          <w:rFonts w:cs="Times New Roman"/>
          <w:color w:val="000000" w:themeColor="text1"/>
          <w:sz w:val="24"/>
          <w:szCs w:val="24"/>
        </w:rPr>
        <w:t>hak:</w:t>
      </w:r>
    </w:p>
    <w:p w14:paraId="67C6273D" w14:textId="0DDE3DF9" w:rsidR="00660D0C" w:rsidRPr="00DE4D73" w:rsidRDefault="00A7656D" w:rsidP="00DE4D73">
      <w:pPr>
        <w:pStyle w:val="ListParagraph"/>
        <w:numPr>
          <w:ilvl w:val="1"/>
          <w:numId w:val="3"/>
        </w:numPr>
        <w:spacing w:after="0" w:line="480" w:lineRule="auto"/>
        <w:ind w:left="360"/>
        <w:jc w:val="both"/>
        <w:rPr>
          <w:rFonts w:cs="Times New Roman"/>
          <w:color w:val="000000" w:themeColor="text1"/>
          <w:sz w:val="24"/>
          <w:szCs w:val="24"/>
        </w:rPr>
      </w:pPr>
      <w:r w:rsidRPr="00DE4D73">
        <w:rPr>
          <w:rFonts w:cs="Times New Roman"/>
          <w:color w:val="000000" w:themeColor="text1"/>
          <w:sz w:val="24"/>
          <w:szCs w:val="24"/>
        </w:rPr>
        <w:t>U</w:t>
      </w:r>
      <w:r w:rsidR="001270E6" w:rsidRPr="00DE4D73">
        <w:rPr>
          <w:rFonts w:cs="Times New Roman"/>
          <w:color w:val="000000" w:themeColor="text1"/>
          <w:sz w:val="24"/>
          <w:szCs w:val="24"/>
        </w:rPr>
        <w:t>ntuk memeriksa apakah Likuid menyimpan data pribadi tentang Anda d</w:t>
      </w:r>
      <w:r w:rsidR="00660D0C" w:rsidRPr="00DE4D73">
        <w:rPr>
          <w:rFonts w:cs="Times New Roman"/>
          <w:color w:val="000000" w:themeColor="text1"/>
          <w:sz w:val="24"/>
          <w:szCs w:val="24"/>
        </w:rPr>
        <w:t>an mengakses data tersebut; dan</w:t>
      </w:r>
    </w:p>
    <w:p w14:paraId="3CE6B17B" w14:textId="057C40DF" w:rsidR="00A7656D" w:rsidRPr="00DE4D73" w:rsidRDefault="00A7656D" w:rsidP="00DE4D73">
      <w:pPr>
        <w:pStyle w:val="ListParagraph"/>
        <w:numPr>
          <w:ilvl w:val="1"/>
          <w:numId w:val="3"/>
        </w:numPr>
        <w:spacing w:after="0" w:line="480" w:lineRule="auto"/>
        <w:ind w:left="360"/>
        <w:jc w:val="both"/>
        <w:rPr>
          <w:rFonts w:cs="Times New Roman"/>
          <w:color w:val="000000" w:themeColor="text1"/>
          <w:sz w:val="24"/>
          <w:szCs w:val="24"/>
        </w:rPr>
      </w:pPr>
      <w:r w:rsidRPr="00DE4D73">
        <w:rPr>
          <w:rFonts w:cs="Times New Roman"/>
          <w:color w:val="000000" w:themeColor="text1"/>
          <w:sz w:val="24"/>
          <w:szCs w:val="24"/>
        </w:rPr>
        <w:t>M</w:t>
      </w:r>
      <w:r w:rsidR="001270E6" w:rsidRPr="00DE4D73">
        <w:rPr>
          <w:rFonts w:cs="Times New Roman"/>
          <w:color w:val="000000" w:themeColor="text1"/>
          <w:sz w:val="24"/>
          <w:szCs w:val="24"/>
        </w:rPr>
        <w:t>eminta Likuid untuk memperbaiki, mengubah atau m</w:t>
      </w:r>
      <w:r w:rsidRPr="00DE4D73">
        <w:rPr>
          <w:rFonts w:cs="Times New Roman"/>
          <w:color w:val="000000" w:themeColor="text1"/>
          <w:sz w:val="24"/>
          <w:szCs w:val="24"/>
        </w:rPr>
        <w:t xml:space="preserve">emperbaharui data pribadi Anda. </w:t>
      </w:r>
    </w:p>
    <w:p w14:paraId="6FA4C012" w14:textId="77777777" w:rsidR="00A7656D" w:rsidRPr="00DE4D73" w:rsidRDefault="00A7656D" w:rsidP="00DE4D73">
      <w:pPr>
        <w:spacing w:after="0" w:line="480" w:lineRule="auto"/>
        <w:jc w:val="both"/>
        <w:rPr>
          <w:rFonts w:cs="Times New Roman"/>
          <w:color w:val="000000" w:themeColor="text1"/>
          <w:sz w:val="24"/>
          <w:szCs w:val="24"/>
        </w:rPr>
      </w:pPr>
    </w:p>
    <w:p w14:paraId="188D2397" w14:textId="336F59FE" w:rsidR="001270E6" w:rsidRPr="00DE4D73" w:rsidDel="007E219B" w:rsidRDefault="001270E6" w:rsidP="00DE4D73">
      <w:pPr>
        <w:spacing w:after="0" w:line="480" w:lineRule="auto"/>
        <w:jc w:val="both"/>
        <w:rPr>
          <w:del w:id="58" w:author="NK" w:date="2020-02-04T13:54:00Z"/>
          <w:rFonts w:cs="Times New Roman"/>
          <w:color w:val="000000" w:themeColor="text1"/>
          <w:sz w:val="24"/>
          <w:szCs w:val="24"/>
        </w:rPr>
      </w:pPr>
      <w:r w:rsidRPr="00DE4D73">
        <w:rPr>
          <w:rFonts w:cs="Times New Roman"/>
          <w:color w:val="000000" w:themeColor="text1"/>
          <w:sz w:val="24"/>
          <w:szCs w:val="24"/>
        </w:rPr>
        <w:t xml:space="preserve">Likuid mendorong Anda untuk meninjau informasi Anda secara teratur untuk memastikan bahwa itu benar dan lengkap. Sebagai pengguna terdaftar, Anda dapat mengakses dan memperbaiki, mengubah atau memperbarui data atau informasi pribadi Anda dengan mengirim email kepada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di </w:t>
      </w:r>
      <w:ins w:id="59" w:author="NK" w:date="2020-02-04T13:54:00Z">
        <w:r w:rsidR="007E219B" w:rsidRPr="007E219B">
          <w:rPr>
            <w:rFonts w:cs="Times New Roman"/>
            <w:color w:val="000000" w:themeColor="text1"/>
            <w:sz w:val="24"/>
            <w:szCs w:val="24"/>
          </w:rPr>
          <w:t xml:space="preserve">support@liku.id atau menggunakan mekanisme opsi untuk pembaharuam informasi &amp; data pribadi di halaman </w:t>
        </w:r>
      </w:ins>
      <w:ins w:id="60" w:author="NK" w:date="2020-02-04T13:56:00Z">
        <w:r w:rsidR="00242A18" w:rsidRPr="00242A18">
          <w:rPr>
            <w:rFonts w:cs="Times New Roman"/>
            <w:i/>
            <w:color w:val="000000" w:themeColor="text1"/>
            <w:sz w:val="24"/>
            <w:szCs w:val="24"/>
          </w:rPr>
          <w:t>dashboard</w:t>
        </w:r>
      </w:ins>
      <w:ins w:id="61" w:author="NK" w:date="2020-02-04T13:54:00Z">
        <w:r w:rsidR="007E219B" w:rsidRPr="007E219B">
          <w:rPr>
            <w:rFonts w:cs="Times New Roman"/>
            <w:color w:val="000000" w:themeColor="text1"/>
            <w:sz w:val="24"/>
            <w:szCs w:val="24"/>
          </w:rPr>
          <w:t xml:space="preserve"> pengguna</w:t>
        </w:r>
        <w:r w:rsidR="007E219B" w:rsidRPr="007E219B" w:rsidDel="007E219B">
          <w:rPr>
            <w:rFonts w:cs="Times New Roman"/>
            <w:color w:val="000000" w:themeColor="text1"/>
            <w:sz w:val="24"/>
            <w:szCs w:val="24"/>
          </w:rPr>
          <w:t xml:space="preserve"> </w:t>
        </w:r>
      </w:ins>
      <w:commentRangeStart w:id="62"/>
      <w:del w:id="63" w:author="NK" w:date="2020-02-04T13:54:00Z">
        <w:r w:rsidR="00A369A7" w:rsidDel="007E219B">
          <w:fldChar w:fldCharType="begin"/>
        </w:r>
        <w:r w:rsidR="00A369A7" w:rsidDel="007E219B">
          <w:delInstrText xml:space="preserve"> HYPERLINK "mailto:contact@liku.id" </w:delInstrText>
        </w:r>
        <w:r w:rsidR="00A369A7" w:rsidDel="007E219B">
          <w:fldChar w:fldCharType="separate"/>
        </w:r>
        <w:r w:rsidRPr="00DE4D73" w:rsidDel="007E219B">
          <w:rPr>
            <w:rStyle w:val="Hyperlink"/>
            <w:rFonts w:cs="Times New Roman"/>
            <w:color w:val="000000" w:themeColor="text1"/>
            <w:sz w:val="24"/>
            <w:szCs w:val="24"/>
          </w:rPr>
          <w:delText>contact@liku.id</w:delText>
        </w:r>
        <w:r w:rsidRPr="00DE4D73" w:rsidDel="007E219B">
          <w:rPr>
            <w:rStyle w:val="Hyperlink"/>
            <w:rFonts w:cs="Times New Roman"/>
            <w:color w:val="000000" w:themeColor="text1"/>
            <w:sz w:val="24"/>
            <w:szCs w:val="24"/>
            <w:u w:val="none"/>
          </w:rPr>
          <w:delText>.</w:delText>
        </w:r>
        <w:r w:rsidR="00A369A7" w:rsidDel="007E219B">
          <w:rPr>
            <w:rStyle w:val="Hyperlink"/>
            <w:rFonts w:cs="Times New Roman"/>
            <w:color w:val="000000" w:themeColor="text1"/>
            <w:sz w:val="24"/>
            <w:szCs w:val="24"/>
            <w:u w:val="none"/>
          </w:rPr>
          <w:fldChar w:fldCharType="end"/>
        </w:r>
        <w:commentRangeEnd w:id="62"/>
        <w:r w:rsidR="00EB1608" w:rsidDel="007E219B">
          <w:rPr>
            <w:rStyle w:val="CommentReference"/>
          </w:rPr>
          <w:commentReference w:id="62"/>
        </w:r>
      </w:del>
    </w:p>
    <w:p w14:paraId="799B20AF" w14:textId="77777777" w:rsidR="001270E6" w:rsidRPr="00DE4D73" w:rsidRDefault="001270E6" w:rsidP="00DE4D73">
      <w:pPr>
        <w:spacing w:after="0" w:line="480" w:lineRule="auto"/>
        <w:jc w:val="both"/>
        <w:rPr>
          <w:rFonts w:cs="Times New Roman"/>
          <w:color w:val="000000" w:themeColor="text1"/>
          <w:sz w:val="24"/>
          <w:szCs w:val="24"/>
        </w:rPr>
      </w:pPr>
    </w:p>
    <w:p w14:paraId="4F41C8B1" w14:textId="77777777" w:rsidR="001270E6"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Tautan</w:t>
      </w:r>
    </w:p>
    <w:p w14:paraId="561605EB" w14:textId="433FAA1C" w:rsidR="001270E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Situs ini berisi tautan ke situs lain. Dimasukkannya tautan semacam itu tidak menyiratkan dukungan </w:t>
      </w:r>
      <w:r w:rsidR="00CA5E26" w:rsidRPr="00DE4D73">
        <w:rPr>
          <w:rFonts w:cs="Times New Roman"/>
          <w:color w:val="000000" w:themeColor="text1"/>
          <w:sz w:val="24"/>
          <w:szCs w:val="24"/>
        </w:rPr>
        <w:t>Likuid</w:t>
      </w:r>
      <w:r w:rsidR="00A7656D" w:rsidRPr="00DE4D73">
        <w:rPr>
          <w:rFonts w:cs="Times New Roman"/>
          <w:color w:val="000000" w:themeColor="text1"/>
          <w:sz w:val="24"/>
          <w:szCs w:val="24"/>
        </w:rPr>
        <w:t xml:space="preserve"> terhadap s</w:t>
      </w:r>
      <w:r w:rsidRPr="00DE4D73">
        <w:rPr>
          <w:rFonts w:cs="Times New Roman"/>
          <w:color w:val="000000" w:themeColor="text1"/>
          <w:sz w:val="24"/>
          <w:szCs w:val="24"/>
        </w:rPr>
        <w:t xml:space="preserve">itus web atau layanan yang tertaut. Informasi yang </w:t>
      </w:r>
      <w:r w:rsidR="00A7656D" w:rsidRPr="00DE4D73">
        <w:rPr>
          <w:rFonts w:cs="Times New Roman"/>
          <w:color w:val="000000" w:themeColor="text1"/>
          <w:sz w:val="24"/>
          <w:szCs w:val="24"/>
        </w:rPr>
        <w:t>Anda ungkapkan kepada pihak ketiga</w:t>
      </w:r>
      <w:r w:rsidRPr="00DE4D73">
        <w:rPr>
          <w:rFonts w:cs="Times New Roman"/>
          <w:color w:val="000000" w:themeColor="text1"/>
          <w:sz w:val="24"/>
          <w:szCs w:val="24"/>
        </w:rPr>
        <w:t xml:space="preserve"> atau melalui situs web tersebut tunduk pada praktik privasi dan kebijakan </w:t>
      </w:r>
      <w:r w:rsidRPr="00DE4D73">
        <w:rPr>
          <w:rFonts w:cs="Times New Roman"/>
          <w:color w:val="000000" w:themeColor="text1"/>
          <w:sz w:val="24"/>
          <w:szCs w:val="24"/>
        </w:rPr>
        <w:lastRenderedPageBreak/>
        <w:t>pihak atau situs web tersebut. Likuid tidak bertanggung jawab atas konten atau keamanan situs web atau layanan terkait tersebut dan tidak memiliki tanggung ja</w:t>
      </w:r>
      <w:r w:rsidR="00632683" w:rsidRPr="00DE4D73">
        <w:rPr>
          <w:rFonts w:cs="Times New Roman"/>
          <w:color w:val="000000" w:themeColor="text1"/>
          <w:sz w:val="24"/>
          <w:szCs w:val="24"/>
        </w:rPr>
        <w:t>wab untuk kebijakan privasi dan/</w:t>
      </w:r>
      <w:r w:rsidRPr="00DE4D73">
        <w:rPr>
          <w:rFonts w:cs="Times New Roman"/>
          <w:color w:val="000000" w:themeColor="text1"/>
          <w:sz w:val="24"/>
          <w:szCs w:val="24"/>
        </w:rPr>
        <w:t xml:space="preserve">atau praktik di situs lain.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melepaskan semua tanggung jawab apapun sehubungan dengan akses Anda ke situs web atau layanan terkait tersebut.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menyarankan Anda untuk membaca kebijakan privasi yang dinyatakan di situs lain yang Anda ta</w:t>
      </w:r>
      <w:r w:rsidR="00632683" w:rsidRPr="00DE4D73">
        <w:rPr>
          <w:rFonts w:cs="Times New Roman"/>
          <w:color w:val="000000" w:themeColor="text1"/>
          <w:sz w:val="24"/>
          <w:szCs w:val="24"/>
        </w:rPr>
        <w:t xml:space="preserve">utkan melalui Situs. Kebijakan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hanya mengatur informasi yang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kumpulkan oleh Likuid di Situs atau melalui </w:t>
      </w:r>
      <w:proofErr w:type="gramStart"/>
      <w:r w:rsidRPr="00DE4D73">
        <w:rPr>
          <w:rFonts w:cs="Times New Roman"/>
          <w:color w:val="000000" w:themeColor="text1"/>
          <w:sz w:val="24"/>
          <w:szCs w:val="24"/>
        </w:rPr>
        <w:t>cara</w:t>
      </w:r>
      <w:proofErr w:type="gramEnd"/>
      <w:r w:rsidRPr="00DE4D73">
        <w:rPr>
          <w:rFonts w:cs="Times New Roman"/>
          <w:color w:val="000000" w:themeColor="text1"/>
          <w:sz w:val="24"/>
          <w:szCs w:val="24"/>
        </w:rPr>
        <w:t xml:space="preserve"> lain.</w:t>
      </w:r>
    </w:p>
    <w:p w14:paraId="25EDF026" w14:textId="77777777" w:rsidR="001270E6" w:rsidRPr="00DE4D73" w:rsidRDefault="001270E6" w:rsidP="00DE4D73">
      <w:pPr>
        <w:spacing w:after="0" w:line="480" w:lineRule="auto"/>
        <w:jc w:val="both"/>
        <w:rPr>
          <w:rFonts w:cs="Times New Roman"/>
          <w:color w:val="000000" w:themeColor="text1"/>
          <w:sz w:val="24"/>
          <w:szCs w:val="24"/>
        </w:rPr>
      </w:pPr>
    </w:p>
    <w:p w14:paraId="3422AB3C" w14:textId="77777777" w:rsidR="001270E6"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Keamanan</w:t>
      </w:r>
    </w:p>
    <w:p w14:paraId="4C811C5E" w14:textId="33AC8F8B" w:rsidR="001270E6" w:rsidRPr="00DE4D73" w:rsidRDefault="00CA5E2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mengambil tindakan pencegahan yang sesuai untuk melindungi data atau informasi pribadi pengguna dengan menggunakan perangkat keamanan fisik maupun teknologi. Selain itu, </w:t>
      </w: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telah menerapkan pengamanan fisik, elektronik, dan prosedural yang dirancang untuk melindungi keamanan data at</w:t>
      </w:r>
      <w:r w:rsidR="001843CF" w:rsidRPr="00DE4D73">
        <w:rPr>
          <w:rFonts w:cs="Times New Roman"/>
          <w:color w:val="000000" w:themeColor="text1"/>
          <w:sz w:val="24"/>
          <w:szCs w:val="24"/>
        </w:rPr>
        <w:t xml:space="preserve">au informasi pribadi Anda, </w:t>
      </w:r>
      <w:r w:rsidR="00F469D6" w:rsidRPr="00DE4D73">
        <w:rPr>
          <w:rFonts w:cs="Times New Roman"/>
          <w:color w:val="000000" w:themeColor="text1"/>
          <w:sz w:val="24"/>
          <w:szCs w:val="24"/>
        </w:rPr>
        <w:t xml:space="preserve">termasuk sistem keamanan jaringan yang canggih dan perlindungan kata sandi untuk pangkalan data </w:t>
      </w: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kontrol akses fisik ke gedung dan file </w:t>
      </w: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dan akses terbatas ke data atau informasi pribadi Anda kepada karyawan yang perlu mengetahui bahwa data atau informasi untuk menyediakan, mengoperasikan, memelihara, mengembangkan atau meningkatkan layanan </w:t>
      </w: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w:t>
      </w: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telah berinvestas</w:t>
      </w:r>
      <w:r w:rsidR="001843CF" w:rsidRPr="00DE4D73">
        <w:rPr>
          <w:rFonts w:cs="Times New Roman"/>
          <w:color w:val="000000" w:themeColor="text1"/>
          <w:sz w:val="24"/>
          <w:szCs w:val="24"/>
        </w:rPr>
        <w:t>i dalam perangkat lunak, sistem</w:t>
      </w:r>
      <w:r w:rsidR="001270E6" w:rsidRPr="00DE4D73">
        <w:rPr>
          <w:rFonts w:cs="Times New Roman"/>
          <w:color w:val="000000" w:themeColor="text1"/>
          <w:sz w:val="24"/>
          <w:szCs w:val="24"/>
        </w:rPr>
        <w:t xml:space="preserve"> dan prosedur keamanan terdepan untuk menawarkan kepada Anda situs investasi yang aman dan melindungi </w:t>
      </w:r>
      <w:r w:rsidR="001843CF" w:rsidRPr="00DE4D73">
        <w:rPr>
          <w:rFonts w:cs="Times New Roman"/>
          <w:color w:val="000000" w:themeColor="text1"/>
          <w:sz w:val="24"/>
          <w:szCs w:val="24"/>
        </w:rPr>
        <w:t>informasi pribadi, keuangan, serta</w:t>
      </w:r>
      <w:r w:rsidR="001270E6" w:rsidRPr="00DE4D73">
        <w:rPr>
          <w:rFonts w:cs="Times New Roman"/>
          <w:color w:val="000000" w:themeColor="text1"/>
          <w:sz w:val="24"/>
          <w:szCs w:val="24"/>
        </w:rPr>
        <w:t xml:space="preserve"> investasi Anda. Meskipun tidak ada sistem keamanan yang benar-benar tidak dapat ditembus, </w:t>
      </w: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w:t>
      </w:r>
      <w:proofErr w:type="gramStart"/>
      <w:r w:rsidR="001270E6" w:rsidRPr="00DE4D73">
        <w:rPr>
          <w:rFonts w:cs="Times New Roman"/>
          <w:color w:val="000000" w:themeColor="text1"/>
          <w:sz w:val="24"/>
          <w:szCs w:val="24"/>
        </w:rPr>
        <w:t>akan</w:t>
      </w:r>
      <w:proofErr w:type="gramEnd"/>
      <w:r w:rsidR="001270E6" w:rsidRPr="00DE4D73">
        <w:rPr>
          <w:rFonts w:cs="Times New Roman"/>
          <w:color w:val="000000" w:themeColor="text1"/>
          <w:sz w:val="24"/>
          <w:szCs w:val="24"/>
        </w:rPr>
        <w:t xml:space="preserve"> terus memantau efektivitas sistem keamanan dan memperbaiki serta meningkatkan teknologi keamanan </w:t>
      </w: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ketika alat-alat baru tersedia. Karyawan Likuid selalu memperbaharui pengetahuan tentang </w:t>
      </w:r>
      <w:r w:rsidR="001270E6" w:rsidRPr="00DE4D73">
        <w:rPr>
          <w:rFonts w:cs="Times New Roman"/>
          <w:color w:val="000000" w:themeColor="text1"/>
          <w:sz w:val="24"/>
          <w:szCs w:val="24"/>
        </w:rPr>
        <w:lastRenderedPageBreak/>
        <w:t xml:space="preserve">praktik keamanan dan privasi. Karena penggunaan internet tidak sepenuhnya aman dan untuk alasan ini </w:t>
      </w:r>
      <w:r w:rsidRPr="00DE4D73">
        <w:rPr>
          <w:rFonts w:cs="Times New Roman"/>
          <w:color w:val="000000" w:themeColor="text1"/>
          <w:sz w:val="24"/>
          <w:szCs w:val="24"/>
        </w:rPr>
        <w:t>Likuid</w:t>
      </w:r>
      <w:r w:rsidR="001270E6" w:rsidRPr="00DE4D73">
        <w:rPr>
          <w:rFonts w:cs="Times New Roman"/>
          <w:color w:val="000000" w:themeColor="text1"/>
          <w:sz w:val="24"/>
          <w:szCs w:val="24"/>
        </w:rPr>
        <w:t xml:space="preserve"> tidak dapat menjamin keamanan atau integritas data atau informasi pribadi apapun yang ditransfer dari Anda atau kepada Anda melalui internet. Anda juga harus sadar bahwa Anda bertanggung jawab untuk menjaga kerahasiaan dan hak akses Anda setiap saat</w:t>
      </w:r>
      <w:commentRangeStart w:id="64"/>
      <w:r w:rsidR="001270E6" w:rsidRPr="00DE4D73">
        <w:rPr>
          <w:rFonts w:cs="Times New Roman"/>
          <w:color w:val="000000" w:themeColor="text1"/>
          <w:sz w:val="24"/>
          <w:szCs w:val="24"/>
        </w:rPr>
        <w:t xml:space="preserve">. </w:t>
      </w:r>
      <w:del w:id="65" w:author="NK" w:date="2020-02-04T13:54:00Z">
        <w:r w:rsidR="001270E6" w:rsidRPr="00DE4D73" w:rsidDel="007E219B">
          <w:rPr>
            <w:rFonts w:cs="Times New Roman"/>
            <w:color w:val="000000" w:themeColor="text1"/>
            <w:sz w:val="24"/>
            <w:szCs w:val="24"/>
          </w:rPr>
          <w:delText xml:space="preserve">Jika Anda memiliki pertanyaan tentang langkah-langkah keamanan yang </w:delText>
        </w:r>
        <w:r w:rsidRPr="00DE4D73" w:rsidDel="007E219B">
          <w:rPr>
            <w:rFonts w:cs="Times New Roman"/>
            <w:color w:val="000000" w:themeColor="text1"/>
            <w:sz w:val="24"/>
            <w:szCs w:val="24"/>
          </w:rPr>
          <w:delText>Likuid</w:delText>
        </w:r>
        <w:r w:rsidR="001270E6" w:rsidRPr="00DE4D73" w:rsidDel="007E219B">
          <w:rPr>
            <w:rFonts w:cs="Times New Roman"/>
            <w:color w:val="000000" w:themeColor="text1"/>
            <w:sz w:val="24"/>
            <w:szCs w:val="24"/>
          </w:rPr>
          <w:delText xml:space="preserve"> gunakan di Situs, silakan hubungi </w:delText>
        </w:r>
        <w:r w:rsidRPr="00DE4D73" w:rsidDel="007E219B">
          <w:rPr>
            <w:rFonts w:cs="Times New Roman"/>
            <w:color w:val="000000" w:themeColor="text1"/>
            <w:sz w:val="24"/>
            <w:szCs w:val="24"/>
          </w:rPr>
          <w:delText>Likuid</w:delText>
        </w:r>
        <w:r w:rsidR="001270E6" w:rsidRPr="00DE4D73" w:rsidDel="007E219B">
          <w:rPr>
            <w:rFonts w:cs="Times New Roman"/>
            <w:color w:val="000000" w:themeColor="text1"/>
            <w:sz w:val="24"/>
            <w:szCs w:val="24"/>
          </w:rPr>
          <w:delText xml:space="preserve"> dengan mengirim email ke </w:delText>
        </w:r>
        <w:r w:rsidR="00B313B0" w:rsidDel="007E219B">
          <w:fldChar w:fldCharType="begin"/>
        </w:r>
        <w:r w:rsidR="00B313B0" w:rsidDel="007E219B">
          <w:delInstrText xml:space="preserve"> HYPERLINK "mailto:contact@liku.id" </w:delInstrText>
        </w:r>
        <w:r w:rsidR="00B313B0" w:rsidDel="007E219B">
          <w:fldChar w:fldCharType="separate"/>
        </w:r>
        <w:r w:rsidR="001270E6" w:rsidRPr="00DE4D73" w:rsidDel="007E219B">
          <w:rPr>
            <w:rStyle w:val="Hyperlink"/>
            <w:rFonts w:cs="Times New Roman"/>
            <w:color w:val="000000" w:themeColor="text1"/>
            <w:sz w:val="24"/>
            <w:szCs w:val="24"/>
          </w:rPr>
          <w:delText>contact@liku.id</w:delText>
        </w:r>
        <w:r w:rsidR="001270E6" w:rsidRPr="00DE4D73" w:rsidDel="007E219B">
          <w:rPr>
            <w:rStyle w:val="Hyperlink"/>
            <w:rFonts w:cs="Times New Roman"/>
            <w:color w:val="000000" w:themeColor="text1"/>
            <w:sz w:val="24"/>
            <w:szCs w:val="24"/>
            <w:u w:val="none"/>
          </w:rPr>
          <w:delText>.</w:delText>
        </w:r>
        <w:r w:rsidR="00B313B0" w:rsidDel="007E219B">
          <w:rPr>
            <w:rStyle w:val="Hyperlink"/>
            <w:rFonts w:cs="Times New Roman"/>
            <w:color w:val="000000" w:themeColor="text1"/>
            <w:sz w:val="24"/>
            <w:szCs w:val="24"/>
            <w:u w:val="none"/>
          </w:rPr>
          <w:fldChar w:fldCharType="end"/>
        </w:r>
        <w:commentRangeEnd w:id="64"/>
        <w:r w:rsidR="00EB1608" w:rsidDel="007E219B">
          <w:rPr>
            <w:rStyle w:val="CommentReference"/>
          </w:rPr>
          <w:commentReference w:id="64"/>
        </w:r>
      </w:del>
    </w:p>
    <w:p w14:paraId="102A316C" w14:textId="77777777" w:rsidR="001270E6" w:rsidRPr="00DE4D73" w:rsidRDefault="001270E6" w:rsidP="00DE4D73">
      <w:pPr>
        <w:spacing w:after="0" w:line="480" w:lineRule="auto"/>
        <w:jc w:val="both"/>
        <w:rPr>
          <w:rFonts w:cs="Times New Roman"/>
          <w:color w:val="000000" w:themeColor="text1"/>
          <w:sz w:val="24"/>
          <w:szCs w:val="24"/>
        </w:rPr>
      </w:pPr>
    </w:p>
    <w:p w14:paraId="3DB6A598" w14:textId="77777777" w:rsidR="001270E6"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Penyimpanan</w:t>
      </w:r>
    </w:p>
    <w:p w14:paraId="29A60989" w14:textId="77777777" w:rsidR="00F469D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Data pribadi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disimpan selama diperlukan untuk</w:t>
      </w:r>
      <w:r w:rsidR="001843CF" w:rsidRPr="00DE4D73">
        <w:rPr>
          <w:rFonts w:cs="Times New Roman"/>
          <w:color w:val="000000" w:themeColor="text1"/>
          <w:sz w:val="24"/>
          <w:szCs w:val="24"/>
        </w:rPr>
        <w:t xml:space="preserve"> memenuhi tujuan pengumpulannya</w:t>
      </w:r>
      <w:r w:rsidRPr="00DE4D73">
        <w:rPr>
          <w:rFonts w:cs="Times New Roman"/>
          <w:color w:val="000000" w:themeColor="text1"/>
          <w:sz w:val="24"/>
          <w:szCs w:val="24"/>
        </w:rPr>
        <w:t xml:space="preserve"> atau sebagaimana diharuskan atau diizinkan oleh hukum yang berlaku.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menyimpan data atau informasi Anda selama akun Anda aktif atau sesuai kebutuhan untuk menyediakan Layanan kepada Anda atau sebagaimana diharuskan sesuai dengan hukum yang berlaku.</w:t>
      </w:r>
    </w:p>
    <w:p w14:paraId="61C88EC8" w14:textId="3A6A7053" w:rsidR="00F469D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 xml:space="preserve">Anda juga dapat meminta agar </w:t>
      </w:r>
      <w:r w:rsidR="00CA5E26" w:rsidRPr="00DE4D73">
        <w:rPr>
          <w:rFonts w:cs="Times New Roman"/>
          <w:color w:val="000000" w:themeColor="text1"/>
          <w:sz w:val="24"/>
          <w:szCs w:val="24"/>
        </w:rPr>
        <w:t>Likuid</w:t>
      </w:r>
      <w:r w:rsidR="00F469D6" w:rsidRPr="00DE4D73">
        <w:rPr>
          <w:rFonts w:cs="Times New Roman"/>
          <w:color w:val="000000" w:themeColor="text1"/>
          <w:sz w:val="24"/>
          <w:szCs w:val="24"/>
        </w:rPr>
        <w:t xml:space="preserve"> menutup akun Likuid Anda</w:t>
      </w:r>
      <w:r w:rsidRPr="00DE4D73">
        <w:rPr>
          <w:rFonts w:cs="Times New Roman"/>
          <w:color w:val="000000" w:themeColor="text1"/>
          <w:sz w:val="24"/>
          <w:szCs w:val="24"/>
        </w:rPr>
        <w:t xml:space="preserve"> atau meminta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tidak lagi menggunakan data atau informasi pribadi Anda untuk memberikan Layanan kepada Anda, dengan mengirim email kepada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di </w:t>
      </w:r>
      <w:commentRangeStart w:id="66"/>
      <w:del w:id="67" w:author="NK" w:date="2020-02-04T13:54:00Z">
        <w:r w:rsidR="00A369A7" w:rsidDel="007E219B">
          <w:fldChar w:fldCharType="begin"/>
        </w:r>
        <w:r w:rsidR="00A369A7" w:rsidDel="007E219B">
          <w:delInstrText xml:space="preserve"> HYPERLINK "mailto:contact@liku.id" </w:delInstrText>
        </w:r>
        <w:r w:rsidR="00A369A7" w:rsidDel="007E219B">
          <w:fldChar w:fldCharType="separate"/>
        </w:r>
        <w:r w:rsidRPr="00DE4D73" w:rsidDel="007E219B">
          <w:rPr>
            <w:rStyle w:val="Hyperlink"/>
            <w:rFonts w:cs="Times New Roman"/>
            <w:color w:val="000000" w:themeColor="text1"/>
            <w:sz w:val="24"/>
            <w:szCs w:val="24"/>
          </w:rPr>
          <w:delText>contact@liku.id</w:delText>
        </w:r>
        <w:r w:rsidR="00A369A7" w:rsidDel="007E219B">
          <w:rPr>
            <w:rStyle w:val="Hyperlink"/>
            <w:rFonts w:cs="Times New Roman"/>
            <w:color w:val="000000" w:themeColor="text1"/>
            <w:sz w:val="24"/>
            <w:szCs w:val="24"/>
          </w:rPr>
          <w:fldChar w:fldCharType="end"/>
        </w:r>
      </w:del>
      <w:commentRangeEnd w:id="66"/>
      <w:ins w:id="68" w:author="NK" w:date="2020-02-04T13:54:00Z">
        <w:r w:rsidR="007E219B">
          <w:fldChar w:fldCharType="begin"/>
        </w:r>
        <w:r w:rsidR="007E219B">
          <w:instrText xml:space="preserve"> HYPERLINK "mailto:contact@liku.id" </w:instrText>
        </w:r>
        <w:r w:rsidR="007E219B">
          <w:fldChar w:fldCharType="separate"/>
        </w:r>
        <w:r w:rsidR="007E219B">
          <w:rPr>
            <w:rStyle w:val="Hyperlink"/>
            <w:rFonts w:cs="Times New Roman"/>
            <w:color w:val="000000" w:themeColor="text1"/>
            <w:sz w:val="24"/>
            <w:szCs w:val="24"/>
          </w:rPr>
          <w:t>support</w:t>
        </w:r>
        <w:r w:rsidR="007E219B" w:rsidRPr="00DE4D73">
          <w:rPr>
            <w:rStyle w:val="Hyperlink"/>
            <w:rFonts w:cs="Times New Roman"/>
            <w:color w:val="000000" w:themeColor="text1"/>
            <w:sz w:val="24"/>
            <w:szCs w:val="24"/>
          </w:rPr>
          <w:t>@liku.id</w:t>
        </w:r>
        <w:r w:rsidR="007E219B">
          <w:rPr>
            <w:rStyle w:val="Hyperlink"/>
            <w:rFonts w:cs="Times New Roman"/>
            <w:color w:val="000000" w:themeColor="text1"/>
            <w:sz w:val="24"/>
            <w:szCs w:val="24"/>
          </w:rPr>
          <w:fldChar w:fldCharType="end"/>
        </w:r>
      </w:ins>
      <w:commentRangeStart w:id="69"/>
      <w:r w:rsidR="00EB1608">
        <w:rPr>
          <w:rStyle w:val="CommentReference"/>
        </w:rPr>
        <w:commentReference w:id="66"/>
      </w:r>
      <w:commentRangeEnd w:id="69"/>
      <w:ins w:id="70" w:author="NK" w:date="2020-02-04T13:54:00Z">
        <w:r w:rsidR="007E219B">
          <w:rPr>
            <w:rStyle w:val="Hyperlink"/>
            <w:rFonts w:cs="Times New Roman"/>
            <w:color w:val="000000" w:themeColor="text1"/>
            <w:sz w:val="24"/>
            <w:szCs w:val="24"/>
            <w:u w:val="none"/>
          </w:rPr>
          <w:t xml:space="preserve"> </w:t>
        </w:r>
      </w:ins>
      <w:r w:rsidR="00EB1608">
        <w:rPr>
          <w:rStyle w:val="CommentReference"/>
        </w:rPr>
        <w:commentReference w:id="69"/>
      </w:r>
      <w:ins w:id="71" w:author="NK" w:date="2020-02-04T13:54:00Z">
        <w:r w:rsidR="007E219B" w:rsidRPr="007E219B">
          <w:rPr>
            <w:rStyle w:val="Hyperlink"/>
            <w:rFonts w:cs="Times New Roman"/>
            <w:color w:val="000000" w:themeColor="text1"/>
            <w:sz w:val="24"/>
            <w:szCs w:val="24"/>
            <w:u w:val="none"/>
          </w:rPr>
          <w:t>atau menggunakan mekanisme opsi penut</w:t>
        </w:r>
        <w:r w:rsidR="007E219B">
          <w:rPr>
            <w:rStyle w:val="Hyperlink"/>
            <w:rFonts w:cs="Times New Roman"/>
            <w:color w:val="000000" w:themeColor="text1"/>
            <w:sz w:val="24"/>
            <w:szCs w:val="24"/>
            <w:u w:val="none"/>
          </w:rPr>
          <w:t xml:space="preserve">upan akun di halaman </w:t>
        </w:r>
      </w:ins>
      <w:bookmarkStart w:id="72" w:name="_GoBack"/>
      <w:bookmarkEnd w:id="72"/>
      <w:ins w:id="73" w:author="NK" w:date="2020-02-04T13:56:00Z">
        <w:r w:rsidR="00242A18" w:rsidRPr="00242A18">
          <w:rPr>
            <w:rStyle w:val="Hyperlink"/>
            <w:rFonts w:cs="Times New Roman"/>
            <w:i/>
            <w:color w:val="000000" w:themeColor="text1"/>
            <w:sz w:val="24"/>
            <w:szCs w:val="24"/>
            <w:u w:val="none"/>
          </w:rPr>
          <w:t>dashboard</w:t>
        </w:r>
      </w:ins>
      <w:ins w:id="74" w:author="NK" w:date="2020-02-04T13:54:00Z">
        <w:r w:rsidR="007E219B">
          <w:rPr>
            <w:rStyle w:val="Hyperlink"/>
            <w:rFonts w:cs="Times New Roman"/>
            <w:color w:val="000000" w:themeColor="text1"/>
            <w:sz w:val="24"/>
            <w:szCs w:val="24"/>
            <w:u w:val="none"/>
          </w:rPr>
          <w:t xml:space="preserve"> P</w:t>
        </w:r>
        <w:r w:rsidR="007E219B" w:rsidRPr="007E219B">
          <w:rPr>
            <w:rStyle w:val="Hyperlink"/>
            <w:rFonts w:cs="Times New Roman"/>
            <w:color w:val="000000" w:themeColor="text1"/>
            <w:sz w:val="24"/>
            <w:szCs w:val="24"/>
            <w:u w:val="none"/>
          </w:rPr>
          <w:t>engguna</w:t>
        </w:r>
      </w:ins>
      <w:r w:rsidRPr="00DE4D73">
        <w:rPr>
          <w:rFonts w:cs="Times New Roman"/>
          <w:color w:val="000000" w:themeColor="text1"/>
          <w:sz w:val="24"/>
          <w:szCs w:val="24"/>
        </w:rPr>
        <w:t xml:space="preserve">. Setelah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menutup akun Anda,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dapat menyimpan beberapa data atau informasi pribadi untuk mematuhi hukum, mencegah penipuan, membantu penyelidikan, menyelesaikan perselisihan, menganalisis atau memecahkan masalah program, menegakkan Ketentuan Penggunaan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dan mengambil tindakan yang diizinkan oleh hukum. Jika akun Anda dihentikan atau ditangguhkan,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dapat menyimpan beberapa data atau informasi pribadi untuk mencegah pendaftaran ulang.</w:t>
      </w:r>
    </w:p>
    <w:p w14:paraId="661A6978" w14:textId="0DB72079" w:rsidR="001270E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 xml:space="preserve">Likuid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berhenti menyimpan data / informasi pribadi atau menghapus sarana yang </w:t>
      </w:r>
      <w:r w:rsidRPr="00DE4D73">
        <w:rPr>
          <w:rFonts w:cs="Times New Roman"/>
          <w:color w:val="000000" w:themeColor="text1"/>
          <w:sz w:val="24"/>
          <w:szCs w:val="24"/>
        </w:rPr>
        <w:lastRenderedPageBreak/>
        <w:t xml:space="preserve">dengannya data/informasi pribadi dapat dikaitkan dengan pengguna tertentu, segera </w:t>
      </w:r>
      <w:r w:rsidR="00F469D6" w:rsidRPr="00DE4D73">
        <w:rPr>
          <w:rFonts w:cs="Times New Roman"/>
          <w:color w:val="000000" w:themeColor="text1"/>
          <w:sz w:val="24"/>
          <w:szCs w:val="24"/>
        </w:rPr>
        <w:t xml:space="preserve">setelah </w:t>
      </w:r>
      <w:r w:rsidRPr="00DE4D73">
        <w:rPr>
          <w:rFonts w:cs="Times New Roman"/>
          <w:color w:val="000000" w:themeColor="text1"/>
          <w:sz w:val="24"/>
          <w:szCs w:val="24"/>
        </w:rPr>
        <w:t>tujuan pengumpulan data/informasi pribadi tersebut tidak lagi berlaku dan penyimpanan data/informasi pribadi tersebut tidak lagi diperlukan untuk tujuan hukum atau bisnis.</w:t>
      </w:r>
    </w:p>
    <w:p w14:paraId="1E4D0021" w14:textId="77777777" w:rsidR="001270E6" w:rsidRPr="00DE4D73" w:rsidRDefault="001270E6" w:rsidP="00DE4D73">
      <w:pPr>
        <w:spacing w:after="0" w:line="480" w:lineRule="auto"/>
        <w:jc w:val="both"/>
        <w:rPr>
          <w:rFonts w:cs="Times New Roman"/>
          <w:color w:val="000000" w:themeColor="text1"/>
          <w:sz w:val="24"/>
          <w:szCs w:val="24"/>
        </w:rPr>
      </w:pPr>
    </w:p>
    <w:p w14:paraId="0B0ABC2C" w14:textId="77777777" w:rsidR="001270E6"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Pemberitahuan Perubahan</w:t>
      </w:r>
    </w:p>
    <w:p w14:paraId="2979A72E" w14:textId="77777777" w:rsidR="00F469D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t xml:space="preserve">Kebijakan </w:t>
      </w:r>
      <w:r w:rsidR="00632683" w:rsidRPr="00DE4D73">
        <w:rPr>
          <w:rFonts w:cs="Times New Roman"/>
          <w:color w:val="000000" w:themeColor="text1"/>
          <w:sz w:val="24"/>
          <w:szCs w:val="24"/>
        </w:rPr>
        <w:t>Privasi</w:t>
      </w:r>
      <w:r w:rsidRPr="00DE4D73">
        <w:rPr>
          <w:rFonts w:cs="Times New Roman"/>
          <w:color w:val="000000" w:themeColor="text1"/>
          <w:sz w:val="24"/>
          <w:szCs w:val="24"/>
        </w:rPr>
        <w:t xml:space="preserve"> dapat b</w:t>
      </w:r>
      <w:r w:rsidR="00632683" w:rsidRPr="00DE4D73">
        <w:rPr>
          <w:rFonts w:cs="Times New Roman"/>
          <w:color w:val="000000" w:themeColor="text1"/>
          <w:sz w:val="24"/>
          <w:szCs w:val="24"/>
        </w:rPr>
        <w:t xml:space="preserve">erubah dari waktu ke waktu dan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mempublikasi syarat </w:t>
      </w:r>
      <w:r w:rsidR="00F469D6" w:rsidRPr="00DE4D73">
        <w:rPr>
          <w:rFonts w:cs="Times New Roman"/>
          <w:color w:val="000000" w:themeColor="text1"/>
          <w:sz w:val="24"/>
          <w:szCs w:val="24"/>
        </w:rPr>
        <w:t>yang diamandemen di Situs</w:t>
      </w:r>
      <w:r w:rsidRPr="00DE4D73">
        <w:rPr>
          <w:rFonts w:cs="Times New Roman"/>
          <w:color w:val="000000" w:themeColor="text1"/>
          <w:sz w:val="24"/>
          <w:szCs w:val="24"/>
        </w:rPr>
        <w:t xml:space="preserve"> dan memberitahu Anda melalui email tentang perubahan besar. Ketentuan yang diubah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ber</w:t>
      </w:r>
      <w:r w:rsidR="00F469D6" w:rsidRPr="00DE4D73">
        <w:rPr>
          <w:rFonts w:cs="Times New Roman"/>
          <w:color w:val="000000" w:themeColor="text1"/>
          <w:sz w:val="24"/>
          <w:szCs w:val="24"/>
        </w:rPr>
        <w:t>laku segera untuk pengguna baru</w:t>
      </w:r>
      <w:r w:rsidRPr="00DE4D73">
        <w:rPr>
          <w:rFonts w:cs="Times New Roman"/>
          <w:color w:val="000000" w:themeColor="text1"/>
          <w:sz w:val="24"/>
          <w:szCs w:val="24"/>
        </w:rPr>
        <w:t xml:space="preserve"> dan 30 hari (atau periode yang diharuskan oleh hukum) setelah diposting untuk pengguna yang sudah ada. Anda harus meninjau Kebijakan </w:t>
      </w:r>
      <w:r w:rsidR="00F469D6" w:rsidRPr="00DE4D73">
        <w:rPr>
          <w:rFonts w:cs="Times New Roman"/>
          <w:color w:val="000000" w:themeColor="text1"/>
          <w:sz w:val="24"/>
          <w:szCs w:val="24"/>
        </w:rPr>
        <w:t xml:space="preserve">Privasi </w:t>
      </w:r>
      <w:r w:rsidRPr="00DE4D73">
        <w:rPr>
          <w:rFonts w:cs="Times New Roman"/>
          <w:color w:val="000000" w:themeColor="text1"/>
          <w:sz w:val="24"/>
          <w:szCs w:val="24"/>
        </w:rPr>
        <w:t xml:space="preserve">secara berkala untuk memastikan bahwa Anda telah menerima versi terbaru dan pembaruan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Anda setuju untuk menerima posting Kebijakan </w:t>
      </w:r>
      <w:r w:rsidR="00F469D6" w:rsidRPr="00DE4D73">
        <w:rPr>
          <w:rFonts w:cs="Times New Roman"/>
          <w:color w:val="000000" w:themeColor="text1"/>
          <w:sz w:val="24"/>
          <w:szCs w:val="24"/>
        </w:rPr>
        <w:t xml:space="preserve">Privasi </w:t>
      </w:r>
      <w:r w:rsidRPr="00DE4D73">
        <w:rPr>
          <w:rFonts w:cs="Times New Roman"/>
          <w:color w:val="000000" w:themeColor="text1"/>
          <w:sz w:val="24"/>
          <w:szCs w:val="24"/>
        </w:rPr>
        <w:t>yang direvisi sebagai pemberitahuan aktual kepada Anda.</w:t>
      </w:r>
    </w:p>
    <w:p w14:paraId="3B0F5C5D" w14:textId="77777777" w:rsidR="00F469D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Kelanjutan penggunaan Anda atas Situs sete</w:t>
      </w:r>
      <w:r w:rsidR="00632683" w:rsidRPr="00DE4D73">
        <w:rPr>
          <w:rFonts w:cs="Times New Roman"/>
          <w:color w:val="000000" w:themeColor="text1"/>
          <w:sz w:val="24"/>
          <w:szCs w:val="24"/>
        </w:rPr>
        <w:t>lah perubahan pada Kebijakan Privasi</w:t>
      </w:r>
      <w:r w:rsidRPr="00DE4D73">
        <w:rPr>
          <w:rFonts w:cs="Times New Roman"/>
          <w:color w:val="000000" w:themeColor="text1"/>
          <w:sz w:val="24"/>
          <w:szCs w:val="24"/>
        </w:rPr>
        <w:t xml:space="preserve"> telah diposting (atau, jika berlaku, diberitahukan) menandakan penerimaan Anda terhadap perubahan tersebut.</w:t>
      </w:r>
    </w:p>
    <w:p w14:paraId="57572EA8" w14:textId="77777777" w:rsidR="001270E6" w:rsidRPr="00DE4D73" w:rsidRDefault="001270E6" w:rsidP="00DE4D73">
      <w:pPr>
        <w:spacing w:after="0" w:line="480" w:lineRule="auto"/>
        <w:jc w:val="both"/>
        <w:rPr>
          <w:rFonts w:cs="Times New Roman"/>
          <w:color w:val="000000" w:themeColor="text1"/>
          <w:sz w:val="24"/>
          <w:szCs w:val="24"/>
        </w:rPr>
      </w:pPr>
      <w:r w:rsidRPr="00DE4D73">
        <w:rPr>
          <w:rFonts w:cs="Times New Roman"/>
          <w:color w:val="000000" w:themeColor="text1"/>
          <w:sz w:val="24"/>
          <w:szCs w:val="24"/>
        </w:rPr>
        <w:br/>
        <w:t xml:space="preserve">Jika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terlibat dalam merger atau</w:t>
      </w:r>
      <w:r w:rsidR="00632683" w:rsidRPr="00DE4D73">
        <w:rPr>
          <w:rFonts w:cs="Times New Roman"/>
          <w:color w:val="000000" w:themeColor="text1"/>
          <w:sz w:val="24"/>
          <w:szCs w:val="24"/>
        </w:rPr>
        <w:t xml:space="preserve"> akuisisi atau penjualan aset, </w:t>
      </w:r>
      <w:r w:rsidR="00CA5E26" w:rsidRPr="00DE4D73">
        <w:rPr>
          <w:rFonts w:cs="Times New Roman"/>
          <w:color w:val="000000" w:themeColor="text1"/>
          <w:sz w:val="24"/>
          <w:szCs w:val="24"/>
        </w:rPr>
        <w:t>Likuid</w:t>
      </w:r>
      <w:r w:rsidRPr="00DE4D73">
        <w:rPr>
          <w:rFonts w:cs="Times New Roman"/>
          <w:color w:val="000000" w:themeColor="text1"/>
          <w:sz w:val="24"/>
          <w:szCs w:val="24"/>
        </w:rPr>
        <w:t xml:space="preserve"> </w:t>
      </w:r>
      <w:proofErr w:type="gramStart"/>
      <w:r w:rsidRPr="00DE4D73">
        <w:rPr>
          <w:rFonts w:cs="Times New Roman"/>
          <w:color w:val="000000" w:themeColor="text1"/>
          <w:sz w:val="24"/>
          <w:szCs w:val="24"/>
        </w:rPr>
        <w:t>akan</w:t>
      </w:r>
      <w:proofErr w:type="gramEnd"/>
      <w:r w:rsidRPr="00DE4D73">
        <w:rPr>
          <w:rFonts w:cs="Times New Roman"/>
          <w:color w:val="000000" w:themeColor="text1"/>
          <w:sz w:val="24"/>
          <w:szCs w:val="24"/>
        </w:rPr>
        <w:t xml:space="preserve"> memberikan pemberitahuan sebelum data atau informasi pribadi ditransfer atau tunduk pada kebijakan privasi yang berbeda.</w:t>
      </w:r>
    </w:p>
    <w:p w14:paraId="46A5B8D3" w14:textId="77777777" w:rsidR="00F469D6" w:rsidRPr="00DE4D73" w:rsidRDefault="00F469D6" w:rsidP="00DE4D73">
      <w:pPr>
        <w:spacing w:after="0" w:line="480" w:lineRule="auto"/>
        <w:jc w:val="both"/>
        <w:rPr>
          <w:rFonts w:cs="Times New Roman"/>
          <w:color w:val="000000" w:themeColor="text1"/>
          <w:sz w:val="24"/>
          <w:szCs w:val="24"/>
        </w:rPr>
      </w:pPr>
    </w:p>
    <w:p w14:paraId="5EB04FAA" w14:textId="77777777" w:rsidR="001270E6" w:rsidRPr="00DE4D73" w:rsidRDefault="001270E6" w:rsidP="00DE4D73">
      <w:pPr>
        <w:spacing w:after="0" w:line="480" w:lineRule="auto"/>
        <w:jc w:val="both"/>
        <w:rPr>
          <w:rFonts w:cs="Times New Roman"/>
          <w:b/>
          <w:bCs/>
          <w:color w:val="000000" w:themeColor="text1"/>
          <w:sz w:val="24"/>
          <w:szCs w:val="24"/>
        </w:rPr>
      </w:pPr>
      <w:r w:rsidRPr="00DE4D73">
        <w:rPr>
          <w:rFonts w:cs="Times New Roman"/>
          <w:b/>
          <w:bCs/>
          <w:color w:val="000000" w:themeColor="text1"/>
          <w:sz w:val="24"/>
          <w:szCs w:val="24"/>
        </w:rPr>
        <w:t xml:space="preserve">Hubungi </w:t>
      </w:r>
      <w:r w:rsidR="00CA5E26" w:rsidRPr="00DE4D73">
        <w:rPr>
          <w:rFonts w:cs="Times New Roman"/>
          <w:b/>
          <w:bCs/>
          <w:color w:val="000000" w:themeColor="text1"/>
          <w:sz w:val="24"/>
          <w:szCs w:val="24"/>
        </w:rPr>
        <w:t>Likuid</w:t>
      </w:r>
    </w:p>
    <w:p w14:paraId="7178A8F8" w14:textId="2AD7C1CA" w:rsidR="009D7446" w:rsidRPr="00DE4D73" w:rsidRDefault="008B2D32" w:rsidP="00DE4D73">
      <w:pPr>
        <w:spacing w:after="0" w:line="480" w:lineRule="auto"/>
        <w:jc w:val="both"/>
        <w:rPr>
          <w:rFonts w:cs="Times New Roman"/>
          <w:b/>
          <w:color w:val="000000" w:themeColor="text1"/>
          <w:sz w:val="24"/>
          <w:szCs w:val="24"/>
        </w:rPr>
      </w:pPr>
      <w:r w:rsidRPr="00DE4D73">
        <w:rPr>
          <w:rFonts w:cs="Times New Roman"/>
          <w:color w:val="000000" w:themeColor="text1"/>
          <w:sz w:val="24"/>
          <w:szCs w:val="24"/>
        </w:rPr>
        <w:lastRenderedPageBreak/>
        <w:t xml:space="preserve">Kami </w:t>
      </w:r>
      <w:r w:rsidR="001270E6" w:rsidRPr="00DE4D73">
        <w:rPr>
          <w:rFonts w:cs="Times New Roman"/>
          <w:color w:val="000000" w:themeColor="text1"/>
          <w:sz w:val="24"/>
          <w:szCs w:val="24"/>
        </w:rPr>
        <w:t>san</w:t>
      </w:r>
      <w:r w:rsidR="00632683" w:rsidRPr="00DE4D73">
        <w:rPr>
          <w:rFonts w:cs="Times New Roman"/>
          <w:color w:val="000000" w:themeColor="text1"/>
          <w:sz w:val="24"/>
          <w:szCs w:val="24"/>
        </w:rPr>
        <w:t xml:space="preserve">gat berkomitmen untuk hubungan </w:t>
      </w:r>
      <w:r w:rsidR="00CA5E26" w:rsidRPr="00DE4D73">
        <w:rPr>
          <w:rFonts w:cs="Times New Roman"/>
          <w:color w:val="000000" w:themeColor="text1"/>
          <w:sz w:val="24"/>
          <w:szCs w:val="24"/>
        </w:rPr>
        <w:t>Likuid</w:t>
      </w:r>
      <w:r w:rsidR="001270E6" w:rsidRPr="00DE4D73">
        <w:rPr>
          <w:rFonts w:cs="Times New Roman"/>
          <w:color w:val="000000" w:themeColor="text1"/>
          <w:sz w:val="24"/>
          <w:szCs w:val="24"/>
        </w:rPr>
        <w:t xml:space="preserve"> dengan Anda dan ingin memastikan Anda memahami langkah-langkah yang telah </w:t>
      </w:r>
      <w:r w:rsidR="00CA5E26" w:rsidRPr="00DE4D73">
        <w:rPr>
          <w:rFonts w:cs="Times New Roman"/>
          <w:color w:val="000000" w:themeColor="text1"/>
          <w:sz w:val="24"/>
          <w:szCs w:val="24"/>
        </w:rPr>
        <w:t>Likuid</w:t>
      </w:r>
      <w:r w:rsidR="001270E6" w:rsidRPr="00DE4D73">
        <w:rPr>
          <w:rFonts w:cs="Times New Roman"/>
          <w:color w:val="000000" w:themeColor="text1"/>
          <w:sz w:val="24"/>
          <w:szCs w:val="24"/>
        </w:rPr>
        <w:t xml:space="preserve"> ambil untuk melindungi data atau informasi pribadi Anda. Jika Anda memiliki pertanyaan atau</w:t>
      </w:r>
      <w:r w:rsidRPr="00DE4D73">
        <w:rPr>
          <w:rFonts w:cs="Times New Roman"/>
          <w:color w:val="000000" w:themeColor="text1"/>
          <w:sz w:val="24"/>
          <w:szCs w:val="24"/>
        </w:rPr>
        <w:t xml:space="preserve"> tanggapan </w:t>
      </w:r>
      <w:r w:rsidR="00632683" w:rsidRPr="00DE4D73">
        <w:rPr>
          <w:rFonts w:cs="Times New Roman"/>
          <w:color w:val="000000" w:themeColor="text1"/>
          <w:sz w:val="24"/>
          <w:szCs w:val="24"/>
        </w:rPr>
        <w:t xml:space="preserve">mengenai Kebijakan </w:t>
      </w:r>
      <w:r w:rsidR="00CA5E26" w:rsidRPr="00DE4D73">
        <w:rPr>
          <w:rFonts w:cs="Times New Roman"/>
          <w:color w:val="000000" w:themeColor="text1"/>
          <w:sz w:val="24"/>
          <w:szCs w:val="24"/>
        </w:rPr>
        <w:t>Likuid</w:t>
      </w:r>
      <w:r w:rsidR="001270E6" w:rsidRPr="00DE4D73">
        <w:rPr>
          <w:rFonts w:cs="Times New Roman"/>
          <w:color w:val="000000" w:themeColor="text1"/>
          <w:sz w:val="24"/>
          <w:szCs w:val="24"/>
        </w:rPr>
        <w:t xml:space="preserve">, Anda dapat </w:t>
      </w:r>
      <w:r w:rsidR="00C45709" w:rsidRPr="00DE4D73">
        <w:rPr>
          <w:rFonts w:cs="Times New Roman"/>
          <w:color w:val="000000" w:themeColor="text1"/>
          <w:sz w:val="24"/>
          <w:szCs w:val="24"/>
        </w:rPr>
        <w:t xml:space="preserve">menghubungi Kami </w:t>
      </w:r>
      <w:r w:rsidR="001270E6" w:rsidRPr="00DE4D73">
        <w:rPr>
          <w:rFonts w:cs="Times New Roman"/>
          <w:color w:val="000000" w:themeColor="text1"/>
          <w:sz w:val="24"/>
          <w:szCs w:val="24"/>
        </w:rPr>
        <w:t>ke </w:t>
      </w:r>
      <w:ins w:id="75" w:author="NK" w:date="2020-02-04T13:55:00Z">
        <w:r w:rsidR="007E219B" w:rsidRPr="007E219B">
          <w:rPr>
            <w:rFonts w:cs="Times New Roman"/>
            <w:color w:val="000000" w:themeColor="text1"/>
            <w:sz w:val="24"/>
            <w:szCs w:val="24"/>
          </w:rPr>
          <w:t>halaman kontak yang tersedia di laman situs (equity.liku.id/contact-us)</w:t>
        </w:r>
      </w:ins>
      <w:commentRangeStart w:id="76"/>
      <w:del w:id="77" w:author="NK" w:date="2020-02-04T13:55:00Z">
        <w:r w:rsidR="00A369A7" w:rsidDel="007E219B">
          <w:fldChar w:fldCharType="begin"/>
        </w:r>
        <w:r w:rsidR="00A369A7" w:rsidDel="007E219B">
          <w:delInstrText xml:space="preserve"> HYPERLINK "mailto:contact@liku.id" </w:delInstrText>
        </w:r>
        <w:r w:rsidR="00A369A7" w:rsidDel="007E219B">
          <w:fldChar w:fldCharType="separate"/>
        </w:r>
        <w:r w:rsidR="001270E6" w:rsidRPr="00DE4D73" w:rsidDel="007E219B">
          <w:rPr>
            <w:rStyle w:val="Hyperlink"/>
            <w:rFonts w:cs="Times New Roman"/>
            <w:color w:val="000000" w:themeColor="text1"/>
            <w:sz w:val="24"/>
            <w:szCs w:val="24"/>
          </w:rPr>
          <w:delText>contact@liku.id</w:delText>
        </w:r>
        <w:r w:rsidR="00A369A7" w:rsidDel="007E219B">
          <w:rPr>
            <w:rStyle w:val="Hyperlink"/>
            <w:rFonts w:cs="Times New Roman"/>
            <w:color w:val="000000" w:themeColor="text1"/>
            <w:sz w:val="24"/>
            <w:szCs w:val="24"/>
          </w:rPr>
          <w:fldChar w:fldCharType="end"/>
        </w:r>
        <w:commentRangeEnd w:id="76"/>
        <w:r w:rsidR="00EB1608" w:rsidDel="007E219B">
          <w:rPr>
            <w:rStyle w:val="CommentReference"/>
          </w:rPr>
          <w:commentReference w:id="76"/>
        </w:r>
        <w:r w:rsidR="001270E6" w:rsidRPr="00DE4D73" w:rsidDel="007E219B">
          <w:rPr>
            <w:rFonts w:cs="Times New Roman"/>
            <w:color w:val="000000" w:themeColor="text1"/>
            <w:sz w:val="24"/>
            <w:szCs w:val="24"/>
          </w:rPr>
          <w:delText>.</w:delText>
        </w:r>
      </w:del>
      <w:r w:rsidR="001270E6" w:rsidRPr="00DE4D73">
        <w:rPr>
          <w:rFonts w:cs="Times New Roman"/>
          <w:color w:val="000000" w:themeColor="text1"/>
          <w:sz w:val="24"/>
          <w:szCs w:val="24"/>
        </w:rPr>
        <w:t xml:space="preserve"> </w:t>
      </w:r>
      <w:r w:rsidR="00CA5E26" w:rsidRPr="00DE4D73">
        <w:rPr>
          <w:rFonts w:cs="Times New Roman"/>
          <w:color w:val="000000" w:themeColor="text1"/>
          <w:sz w:val="24"/>
          <w:szCs w:val="24"/>
        </w:rPr>
        <w:t>Likuid</w:t>
      </w:r>
      <w:r w:rsidR="001270E6" w:rsidRPr="00DE4D73">
        <w:rPr>
          <w:rFonts w:cs="Times New Roman"/>
          <w:color w:val="000000" w:themeColor="text1"/>
          <w:sz w:val="24"/>
          <w:szCs w:val="24"/>
        </w:rPr>
        <w:t xml:space="preserve"> </w:t>
      </w:r>
      <w:proofErr w:type="gramStart"/>
      <w:r w:rsidR="001270E6" w:rsidRPr="00DE4D73">
        <w:rPr>
          <w:rFonts w:cs="Times New Roman"/>
          <w:color w:val="000000" w:themeColor="text1"/>
          <w:sz w:val="24"/>
          <w:szCs w:val="24"/>
        </w:rPr>
        <w:t>akan</w:t>
      </w:r>
      <w:proofErr w:type="gramEnd"/>
      <w:r w:rsidR="001270E6" w:rsidRPr="00DE4D73">
        <w:rPr>
          <w:rFonts w:cs="Times New Roman"/>
          <w:color w:val="000000" w:themeColor="text1"/>
          <w:sz w:val="24"/>
          <w:szCs w:val="24"/>
        </w:rPr>
        <w:t xml:space="preserve"> melakukan segala upaya untuk menjawab pertanyaan Anda.</w:t>
      </w:r>
    </w:p>
    <w:sectPr w:rsidR="009D7446" w:rsidRPr="00DE4D73">
      <w:headerReference w:type="default" r:id="rId10"/>
      <w:foot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K" w:date="2020-01-07T18:13:00Z" w:initials="l">
    <w:p w14:paraId="7AE7DCE7" w14:textId="2DE18CAC" w:rsidR="00593E16" w:rsidRDefault="00593E16">
      <w:pPr>
        <w:pStyle w:val="CommentText"/>
      </w:pPr>
      <w:r>
        <w:rPr>
          <w:rStyle w:val="CommentReference"/>
        </w:rPr>
        <w:annotationRef/>
      </w:r>
      <w:r>
        <w:t>PT. Likuid Jaya Pratama</w:t>
      </w:r>
    </w:p>
  </w:comment>
  <w:comment w:id="5" w:author="NK" w:date="2020-01-07T18:13:00Z" w:initials="l">
    <w:p w14:paraId="40DE68EB" w14:textId="58320A21" w:rsidR="00593E16" w:rsidRDefault="00593E16">
      <w:pPr>
        <w:pStyle w:val="CommentText"/>
      </w:pPr>
      <w:r>
        <w:rPr>
          <w:rStyle w:val="CommentReference"/>
        </w:rPr>
        <w:annotationRef/>
      </w:r>
      <w:r>
        <w:t>equity.liku.id</w:t>
      </w:r>
    </w:p>
  </w:comment>
  <w:comment w:id="0" w:author="Steven Chandra" w:date="2019-12-21T23:09:00Z" w:initials="SC">
    <w:p w14:paraId="26BEB344" w14:textId="77777777" w:rsidR="004A5001" w:rsidRDefault="004A5001">
      <w:pPr>
        <w:pStyle w:val="CommentText"/>
      </w:pPr>
      <w:r>
        <w:rPr>
          <w:rStyle w:val="CommentReference"/>
        </w:rPr>
        <w:annotationRef/>
      </w:r>
      <w:r>
        <w:t>Pasal 4 POJK 37/2018</w:t>
      </w:r>
    </w:p>
  </w:comment>
  <w:comment w:id="7" w:author="Steven Chandra" w:date="2019-12-22T00:03:00Z" w:initials="SC">
    <w:p w14:paraId="508050EC" w14:textId="436BE667" w:rsidR="00A7656D" w:rsidRDefault="00A7656D">
      <w:pPr>
        <w:pStyle w:val="CommentText"/>
      </w:pPr>
      <w:r>
        <w:rPr>
          <w:rStyle w:val="CommentReference"/>
        </w:rPr>
        <w:annotationRef/>
      </w:r>
      <w:r>
        <w:t>Pasal 53 POJK 37/2018</w:t>
      </w:r>
    </w:p>
  </w:comment>
  <w:comment w:id="8" w:author="Steven Chandra" w:date="2019-12-22T00:04:00Z" w:initials="SC">
    <w:p w14:paraId="2D562EE6" w14:textId="07FEACE4" w:rsidR="00A7656D" w:rsidRDefault="00A7656D">
      <w:pPr>
        <w:pStyle w:val="CommentText"/>
      </w:pPr>
      <w:r>
        <w:rPr>
          <w:rStyle w:val="CommentReference"/>
        </w:rPr>
        <w:annotationRef/>
      </w:r>
      <w:r>
        <w:t>Pasal 54 POJK 37/2018</w:t>
      </w:r>
    </w:p>
  </w:comment>
  <w:comment w:id="13" w:author="NK" w:date="2020-01-07T18:27:00Z" w:initials="l">
    <w:p w14:paraId="0BF11454" w14:textId="54509FB2" w:rsidR="00A4047B" w:rsidRDefault="00A4047B">
      <w:pPr>
        <w:pStyle w:val="CommentText"/>
      </w:pPr>
      <w:r>
        <w:rPr>
          <w:rStyle w:val="CommentReference"/>
        </w:rPr>
        <w:annotationRef/>
      </w:r>
      <w:r w:rsidRPr="00A4047B">
        <w:t>Layanan Urun Dana Melalui Penawaran Saham Berbasis Teknologi Informasi</w:t>
      </w:r>
    </w:p>
  </w:comment>
  <w:comment w:id="11" w:author="NK" w:date="2020-02-03T16:21:00Z" w:initials="l">
    <w:p w14:paraId="6C0CF51E" w14:textId="388A5744" w:rsidR="00E12140" w:rsidRDefault="00E12140">
      <w:pPr>
        <w:pStyle w:val="CommentText"/>
      </w:pPr>
      <w:r>
        <w:rPr>
          <w:rStyle w:val="CommentReference"/>
        </w:rPr>
        <w:annotationRef/>
      </w:r>
      <w:r>
        <w:t>Diganti dengan: “Layanan urun dana melalui penawaran saham berbasis teknologi informasi (</w:t>
      </w:r>
      <w:r>
        <w:rPr>
          <w:i/>
        </w:rPr>
        <w:t>equity crowdfunding)</w:t>
      </w:r>
      <w:r>
        <w:t xml:space="preserve"> sesuai dengan Peraturan Otoritas Jasa Keuangan No. 37/POJK.04/2018 (POJK 37)</w:t>
      </w:r>
    </w:p>
  </w:comment>
  <w:comment w:id="14" w:author="NK" w:date="2020-02-03T16:16:00Z" w:initials="l">
    <w:p w14:paraId="24CA8EB6" w14:textId="24FB2E30" w:rsidR="00E12140" w:rsidRDefault="00E12140">
      <w:pPr>
        <w:pStyle w:val="CommentText"/>
      </w:pPr>
      <w:r>
        <w:rPr>
          <w:rStyle w:val="CommentReference"/>
        </w:rPr>
        <w:annotationRef/>
      </w:r>
      <w:r>
        <w:t>Dalam rangka</w:t>
      </w:r>
    </w:p>
  </w:comment>
  <w:comment w:id="19" w:author="NK" w:date="2020-02-03T16:22:00Z" w:initials="l">
    <w:p w14:paraId="2E429E47" w14:textId="765C0AC8" w:rsidR="00E12140" w:rsidRDefault="00E12140">
      <w:pPr>
        <w:pStyle w:val="CommentText"/>
      </w:pPr>
      <w:r>
        <w:rPr>
          <w:rStyle w:val="CommentReference"/>
        </w:rPr>
        <w:annotationRef/>
      </w:r>
      <w:r>
        <w:t>Perjanjian Penyelenggara Layana Urun Dana antara Penyelenggara &amp; Penerbit</w:t>
      </w:r>
    </w:p>
  </w:comment>
  <w:comment w:id="21" w:author="NK" w:date="2020-02-03T16:23:00Z" w:initials="l">
    <w:p w14:paraId="44168A00" w14:textId="5165F6EE" w:rsidR="00E12140" w:rsidRDefault="00E12140">
      <w:pPr>
        <w:pStyle w:val="CommentText"/>
      </w:pPr>
      <w:r>
        <w:rPr>
          <w:rStyle w:val="CommentReference"/>
        </w:rPr>
        <w:annotationRef/>
      </w:r>
      <w:r>
        <w:t>Penawaran Saham</w:t>
      </w:r>
    </w:p>
  </w:comment>
  <w:comment w:id="24" w:author="NK" w:date="2020-02-03T16:24:00Z" w:initials="l">
    <w:p w14:paraId="608D6880" w14:textId="0AF814B7" w:rsidR="00EB1608" w:rsidRDefault="00EB1608">
      <w:pPr>
        <w:pStyle w:val="CommentText"/>
      </w:pPr>
      <w:r>
        <w:rPr>
          <w:rStyle w:val="CommentReference"/>
        </w:rPr>
        <w:annotationRef/>
      </w:r>
      <w:r>
        <w:t>Alamat e-mail</w:t>
      </w:r>
    </w:p>
  </w:comment>
  <w:comment w:id="28" w:author="NK" w:date="2020-02-03T16:24:00Z" w:initials="l">
    <w:p w14:paraId="6A3F56C4" w14:textId="1AC81C7C" w:rsidR="00EB1608" w:rsidRDefault="00EB1608">
      <w:pPr>
        <w:pStyle w:val="CommentText"/>
      </w:pPr>
      <w:r>
        <w:rPr>
          <w:rStyle w:val="CommentReference"/>
        </w:rPr>
        <w:annotationRef/>
      </w:r>
      <w:proofErr w:type="gramStart"/>
      <w:r>
        <w:t>dihilangkan</w:t>
      </w:r>
      <w:proofErr w:type="gramEnd"/>
    </w:p>
  </w:comment>
  <w:comment w:id="29" w:author="NK" w:date="2020-02-03T16:25:00Z" w:initials="l">
    <w:p w14:paraId="26AB6B4A" w14:textId="678E5D16" w:rsidR="00EB1608" w:rsidRDefault="00EB1608">
      <w:pPr>
        <w:pStyle w:val="CommentText"/>
      </w:pPr>
      <w:r>
        <w:rPr>
          <w:rStyle w:val="CommentReference"/>
        </w:rPr>
        <w:annotationRef/>
      </w:r>
      <w:proofErr w:type="gramStart"/>
      <w:r>
        <w:t>tanggal</w:t>
      </w:r>
      <w:proofErr w:type="gramEnd"/>
      <w:r>
        <w:t xml:space="preserve"> lahir</w:t>
      </w:r>
    </w:p>
  </w:comment>
  <w:comment w:id="33" w:author="NK" w:date="2020-02-03T16:25:00Z" w:initials="l">
    <w:p w14:paraId="5B9607A2" w14:textId="5ED63CEC" w:rsidR="00EB1608" w:rsidRDefault="00EB1608">
      <w:pPr>
        <w:pStyle w:val="CommentText"/>
      </w:pPr>
      <w:r>
        <w:rPr>
          <w:rStyle w:val="CommentReference"/>
        </w:rPr>
        <w:annotationRef/>
      </w:r>
      <w:proofErr w:type="gramStart"/>
      <w:r>
        <w:t>dihilangkan</w:t>
      </w:r>
      <w:proofErr w:type="gramEnd"/>
    </w:p>
  </w:comment>
  <w:comment w:id="34" w:author="NK" w:date="2020-01-07T18:43:00Z" w:initials="l">
    <w:p w14:paraId="6F2F2D88" w14:textId="1D808956" w:rsidR="004415AE" w:rsidRDefault="00B73A8D">
      <w:pPr>
        <w:pStyle w:val="CommentText"/>
      </w:pPr>
      <w:r>
        <w:rPr>
          <w:rStyle w:val="CommentReference"/>
        </w:rPr>
        <w:annotationRef/>
      </w:r>
      <w:r w:rsidR="004415AE">
        <w:t>Kata dari selain Bahasa Indonesia, diformat italic</w:t>
      </w:r>
    </w:p>
  </w:comment>
  <w:comment w:id="40" w:author="NK" w:date="2020-02-03T16:26:00Z" w:initials="l">
    <w:p w14:paraId="5BEC00E0" w14:textId="488CFE3A" w:rsidR="00EB1608" w:rsidRDefault="00EB1608">
      <w:pPr>
        <w:pStyle w:val="CommentText"/>
      </w:pPr>
      <w:r>
        <w:rPr>
          <w:rStyle w:val="CommentReference"/>
        </w:rPr>
        <w:annotationRef/>
      </w:r>
      <w:proofErr w:type="gramStart"/>
      <w:r>
        <w:t>dihilangkan</w:t>
      </w:r>
      <w:proofErr w:type="gramEnd"/>
    </w:p>
  </w:comment>
  <w:comment w:id="44" w:author="Steven Chandra" w:date="2019-12-22T00:18:00Z" w:initials="SC">
    <w:p w14:paraId="72757AED" w14:textId="77777777" w:rsidR="004E725F" w:rsidRDefault="004E725F" w:rsidP="004E725F">
      <w:pPr>
        <w:pStyle w:val="CommentText"/>
      </w:pPr>
      <w:r>
        <w:rPr>
          <w:rStyle w:val="CommentReference"/>
        </w:rPr>
        <w:annotationRef/>
      </w:r>
      <w:r>
        <w:t>Pasal 62 POJK 37/2018</w:t>
      </w:r>
    </w:p>
  </w:comment>
  <w:comment w:id="46" w:author="NK" w:date="2020-02-03T16:26:00Z" w:initials="l">
    <w:p w14:paraId="6401DE2B" w14:textId="38239A6A" w:rsidR="00EB1608" w:rsidRDefault="00EB1608">
      <w:pPr>
        <w:pStyle w:val="CommentText"/>
      </w:pPr>
      <w:r>
        <w:rPr>
          <w:rStyle w:val="CommentReference"/>
        </w:rPr>
        <w:annotationRef/>
      </w:r>
      <w:r>
        <w:t>Alamat email yang digunakan saat pendaftaran</w:t>
      </w:r>
    </w:p>
  </w:comment>
  <w:comment w:id="52" w:author="NK" w:date="2020-02-03T16:28:00Z" w:initials="l">
    <w:p w14:paraId="48E7A6DB" w14:textId="77899FB1" w:rsidR="00EB1608" w:rsidRDefault="00EB1608">
      <w:pPr>
        <w:pStyle w:val="CommentText"/>
      </w:pPr>
      <w:r>
        <w:rPr>
          <w:rStyle w:val="CommentReference"/>
        </w:rPr>
        <w:annotationRef/>
      </w:r>
      <w:r>
        <w:t>support@liku.id</w:t>
      </w:r>
    </w:p>
  </w:comment>
  <w:comment w:id="62" w:author="NK" w:date="2020-02-03T16:29:00Z" w:initials="l">
    <w:p w14:paraId="75C03CC3" w14:textId="6F7093AA" w:rsidR="00EB1608" w:rsidRDefault="00EB1608">
      <w:pPr>
        <w:pStyle w:val="CommentText"/>
      </w:pPr>
      <w:r>
        <w:rPr>
          <w:rStyle w:val="CommentReference"/>
        </w:rPr>
        <w:annotationRef/>
      </w:r>
      <w:hyperlink r:id="rId1" w:history="1">
        <w:r w:rsidRPr="00E23497">
          <w:rPr>
            <w:rStyle w:val="Hyperlink"/>
          </w:rPr>
          <w:t>support@liku.id</w:t>
        </w:r>
      </w:hyperlink>
      <w:r>
        <w:t xml:space="preserve"> atau menggunakan mekanisme opsi untuk pembaharuam informasi &amp; data pribadi di halaman dashboard pengguna</w:t>
      </w:r>
    </w:p>
  </w:comment>
  <w:comment w:id="64" w:author="NK" w:date="2020-02-03T16:30:00Z" w:initials="l">
    <w:p w14:paraId="4CDDD904" w14:textId="7B84D37B" w:rsidR="00EB1608" w:rsidRDefault="00EB1608">
      <w:pPr>
        <w:pStyle w:val="CommentText"/>
      </w:pPr>
      <w:r>
        <w:rPr>
          <w:rStyle w:val="CommentReference"/>
        </w:rPr>
        <w:annotationRef/>
      </w:r>
      <w:proofErr w:type="gramStart"/>
      <w:r>
        <w:t>dihilangkan</w:t>
      </w:r>
      <w:proofErr w:type="gramEnd"/>
    </w:p>
  </w:comment>
  <w:comment w:id="66" w:author="NK" w:date="2020-02-03T16:32:00Z" w:initials="l">
    <w:p w14:paraId="31B204CE" w14:textId="6B730217" w:rsidR="00EB1608" w:rsidRDefault="00EB1608">
      <w:pPr>
        <w:pStyle w:val="CommentText"/>
      </w:pPr>
      <w:r>
        <w:rPr>
          <w:rStyle w:val="CommentReference"/>
        </w:rPr>
        <w:annotationRef/>
      </w:r>
      <w:r>
        <w:t>support@liku.id</w:t>
      </w:r>
    </w:p>
  </w:comment>
  <w:comment w:id="69" w:author="NK" w:date="2020-02-03T16:33:00Z" w:initials="l">
    <w:p w14:paraId="36242CDC" w14:textId="4FEEA395" w:rsidR="00EB1608" w:rsidRDefault="00EB1608">
      <w:pPr>
        <w:pStyle w:val="CommentText"/>
      </w:pPr>
      <w:r>
        <w:rPr>
          <w:rStyle w:val="CommentReference"/>
        </w:rPr>
        <w:annotationRef/>
      </w:r>
      <w:proofErr w:type="gramStart"/>
      <w:r>
        <w:t>atau</w:t>
      </w:r>
      <w:proofErr w:type="gramEnd"/>
      <w:r>
        <w:t xml:space="preserve"> menggunakan mekanisme opsi penutupan akun di halaman dashboard pengguna</w:t>
      </w:r>
    </w:p>
  </w:comment>
  <w:comment w:id="76" w:author="NK" w:date="2020-02-03T16:34:00Z" w:initials="l">
    <w:p w14:paraId="11067D19" w14:textId="6C6E1632" w:rsidR="00EB1608" w:rsidRDefault="00EB1608">
      <w:pPr>
        <w:pStyle w:val="CommentText"/>
      </w:pPr>
      <w:r>
        <w:rPr>
          <w:rStyle w:val="CommentReference"/>
        </w:rPr>
        <w:annotationRef/>
      </w:r>
      <w:proofErr w:type="gramStart"/>
      <w:r>
        <w:t>halaman</w:t>
      </w:r>
      <w:proofErr w:type="gramEnd"/>
      <w:r>
        <w:t xml:space="preserve"> kontak yang tersedia di laman situs (equity.liku.id/contact-us)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E7DCE7" w15:done="0"/>
  <w15:commentEx w15:paraId="40DE68EB" w15:done="0"/>
  <w15:commentEx w15:paraId="26BEB344" w15:done="0"/>
  <w15:commentEx w15:paraId="508050EC" w15:done="0"/>
  <w15:commentEx w15:paraId="2D562EE6" w15:done="0"/>
  <w15:commentEx w15:paraId="0BF11454" w15:done="0"/>
  <w15:commentEx w15:paraId="6C0CF51E" w15:done="0"/>
  <w15:commentEx w15:paraId="24CA8EB6" w15:done="0"/>
  <w15:commentEx w15:paraId="2E429E47" w15:done="0"/>
  <w15:commentEx w15:paraId="44168A00" w15:done="0"/>
  <w15:commentEx w15:paraId="608D6880" w15:done="0"/>
  <w15:commentEx w15:paraId="6A3F56C4" w15:done="0"/>
  <w15:commentEx w15:paraId="26AB6B4A" w15:done="0"/>
  <w15:commentEx w15:paraId="5B9607A2" w15:done="0"/>
  <w15:commentEx w15:paraId="6F2F2D88" w15:done="0"/>
  <w15:commentEx w15:paraId="5BEC00E0" w15:done="0"/>
  <w15:commentEx w15:paraId="72757AED" w15:done="0"/>
  <w15:commentEx w15:paraId="6401DE2B" w15:done="0"/>
  <w15:commentEx w15:paraId="48E7A6DB" w15:done="0"/>
  <w15:commentEx w15:paraId="75C03CC3" w15:done="0"/>
  <w15:commentEx w15:paraId="4CDDD904" w15:done="0"/>
  <w15:commentEx w15:paraId="31B204CE" w15:done="0"/>
  <w15:commentEx w15:paraId="36242CDC" w15:done="0"/>
  <w15:commentEx w15:paraId="11067D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BEB344" w16cid:durableId="21BEDE0E"/>
  <w16cid:commentId w16cid:paraId="508050EC" w16cid:durableId="21BEDE0F"/>
  <w16cid:commentId w16cid:paraId="2D562EE6" w16cid:durableId="21BEDE10"/>
  <w16cid:commentId w16cid:paraId="72757AED" w16cid:durableId="21BEDE11"/>
  <w16cid:commentId w16cid:paraId="5118C46E" w16cid:durableId="21BEDE1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4700C" w14:textId="77777777" w:rsidR="00B313B0" w:rsidRDefault="00B313B0" w:rsidP="00632683">
      <w:pPr>
        <w:spacing w:after="0" w:line="240" w:lineRule="auto"/>
      </w:pPr>
      <w:r>
        <w:separator/>
      </w:r>
    </w:p>
  </w:endnote>
  <w:endnote w:type="continuationSeparator" w:id="0">
    <w:p w14:paraId="1C35602D" w14:textId="77777777" w:rsidR="00B313B0" w:rsidRDefault="00B313B0" w:rsidP="0063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2076081683"/>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6122840A" w14:textId="77777777" w:rsidR="00A83D94" w:rsidRDefault="00A83D94" w:rsidP="00632683">
            <w:pPr>
              <w:pStyle w:val="Footer"/>
              <w:jc w:val="both"/>
              <w:rPr>
                <w:sz w:val="16"/>
                <w:szCs w:val="16"/>
              </w:rPr>
            </w:pPr>
          </w:p>
          <w:p w14:paraId="04304D18" w14:textId="77777777" w:rsidR="00A83D94" w:rsidRDefault="00A83D94" w:rsidP="00632683">
            <w:pPr>
              <w:pStyle w:val="Footer"/>
              <w:jc w:val="both"/>
              <w:rPr>
                <w:sz w:val="16"/>
                <w:szCs w:val="16"/>
              </w:rPr>
            </w:pPr>
            <w:r w:rsidRPr="000B4940">
              <w:rPr>
                <w:b/>
                <w:sz w:val="16"/>
                <w:szCs w:val="16"/>
              </w:rPr>
              <w:t>PT Likuid Jaya Inovasi</w:t>
            </w:r>
            <w:r>
              <w:rPr>
                <w:sz w:val="16"/>
                <w:szCs w:val="16"/>
              </w:rPr>
              <w:tab/>
            </w:r>
            <w:r>
              <w:rPr>
                <w:sz w:val="16"/>
                <w:szCs w:val="16"/>
              </w:rPr>
              <w:tab/>
            </w:r>
            <w:r w:rsidRPr="00E0730C">
              <w:rPr>
                <w:sz w:val="16"/>
                <w:szCs w:val="16"/>
              </w:rPr>
              <w:t xml:space="preserve">Halaman </w:t>
            </w:r>
            <w:r w:rsidRPr="00E0730C">
              <w:rPr>
                <w:b/>
                <w:bCs/>
                <w:sz w:val="16"/>
                <w:szCs w:val="16"/>
              </w:rPr>
              <w:fldChar w:fldCharType="begin"/>
            </w:r>
            <w:r w:rsidRPr="00E0730C">
              <w:rPr>
                <w:b/>
                <w:bCs/>
                <w:sz w:val="16"/>
                <w:szCs w:val="16"/>
              </w:rPr>
              <w:instrText xml:space="preserve"> PAGE </w:instrText>
            </w:r>
            <w:r w:rsidRPr="00E0730C">
              <w:rPr>
                <w:b/>
                <w:bCs/>
                <w:sz w:val="16"/>
                <w:szCs w:val="16"/>
              </w:rPr>
              <w:fldChar w:fldCharType="separate"/>
            </w:r>
            <w:r w:rsidR="00242A18">
              <w:rPr>
                <w:b/>
                <w:bCs/>
                <w:noProof/>
                <w:sz w:val="16"/>
                <w:szCs w:val="16"/>
              </w:rPr>
              <w:t>18</w:t>
            </w:r>
            <w:r w:rsidRPr="00E0730C">
              <w:rPr>
                <w:b/>
                <w:bCs/>
                <w:sz w:val="16"/>
                <w:szCs w:val="16"/>
              </w:rPr>
              <w:fldChar w:fldCharType="end"/>
            </w:r>
            <w:r w:rsidRPr="00E0730C">
              <w:rPr>
                <w:sz w:val="16"/>
                <w:szCs w:val="16"/>
              </w:rPr>
              <w:t xml:space="preserve"> dari </w:t>
            </w:r>
            <w:r w:rsidRPr="00E0730C">
              <w:rPr>
                <w:b/>
                <w:bCs/>
                <w:sz w:val="16"/>
                <w:szCs w:val="16"/>
              </w:rPr>
              <w:fldChar w:fldCharType="begin"/>
            </w:r>
            <w:r w:rsidRPr="00E0730C">
              <w:rPr>
                <w:b/>
                <w:bCs/>
                <w:sz w:val="16"/>
                <w:szCs w:val="16"/>
              </w:rPr>
              <w:instrText xml:space="preserve"> NUMPAGES  </w:instrText>
            </w:r>
            <w:r w:rsidRPr="00E0730C">
              <w:rPr>
                <w:b/>
                <w:bCs/>
                <w:sz w:val="16"/>
                <w:szCs w:val="16"/>
              </w:rPr>
              <w:fldChar w:fldCharType="separate"/>
            </w:r>
            <w:r w:rsidR="00242A18">
              <w:rPr>
                <w:b/>
                <w:bCs/>
                <w:noProof/>
                <w:sz w:val="16"/>
                <w:szCs w:val="16"/>
              </w:rPr>
              <w:t>22</w:t>
            </w:r>
            <w:r w:rsidRPr="00E0730C">
              <w:rPr>
                <w:b/>
                <w:bCs/>
                <w:sz w:val="16"/>
                <w:szCs w:val="16"/>
              </w:rPr>
              <w:fldChar w:fldCharType="end"/>
            </w:r>
          </w:p>
          <w:p w14:paraId="4C0A3143" w14:textId="77777777" w:rsidR="00A83D94" w:rsidRPr="00E0730C" w:rsidRDefault="00A83D94" w:rsidP="00632683">
            <w:pPr>
              <w:pStyle w:val="Footer"/>
              <w:jc w:val="both"/>
              <w:rPr>
                <w:sz w:val="16"/>
                <w:szCs w:val="16"/>
              </w:rPr>
            </w:pPr>
            <w:r w:rsidRPr="00E0730C">
              <w:rPr>
                <w:sz w:val="16"/>
                <w:szCs w:val="16"/>
              </w:rPr>
              <w:t>Gedung Citylofts Sudirman</w:t>
            </w:r>
            <w:r>
              <w:rPr>
                <w:sz w:val="16"/>
                <w:szCs w:val="16"/>
              </w:rPr>
              <w:t xml:space="preserve">, </w:t>
            </w:r>
            <w:r w:rsidRPr="00E0730C">
              <w:rPr>
                <w:sz w:val="16"/>
                <w:szCs w:val="16"/>
              </w:rPr>
              <w:t xml:space="preserve">Jl. K.H. Mas Mansyur </w:t>
            </w:r>
            <w:r>
              <w:rPr>
                <w:sz w:val="16"/>
                <w:szCs w:val="16"/>
              </w:rPr>
              <w:t>No. Kav 121, Kota Jakarta Pusat – 10220</w:t>
            </w:r>
            <w:r>
              <w:rPr>
                <w:sz w:val="16"/>
                <w:szCs w:val="16"/>
              </w:rPr>
              <w:tab/>
            </w:r>
          </w:p>
          <w:p w14:paraId="3E10C33D" w14:textId="77777777" w:rsidR="00A83D94" w:rsidRPr="00632683" w:rsidRDefault="00A83D94" w:rsidP="00632683">
            <w:pPr>
              <w:pStyle w:val="Footer"/>
              <w:jc w:val="both"/>
              <w:rPr>
                <w:sz w:val="16"/>
                <w:szCs w:val="16"/>
              </w:rPr>
            </w:pPr>
            <w:r>
              <w:rPr>
                <w:sz w:val="16"/>
                <w:szCs w:val="16"/>
              </w:rPr>
              <w:t xml:space="preserve">Cont. </w:t>
            </w:r>
            <w:r w:rsidRPr="00E0730C">
              <w:rPr>
                <w:sz w:val="16"/>
                <w:szCs w:val="16"/>
              </w:rPr>
              <w:t>0813 8325 5515</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009F5" w14:textId="77777777" w:rsidR="00B313B0" w:rsidRDefault="00B313B0" w:rsidP="00632683">
      <w:pPr>
        <w:spacing w:after="0" w:line="240" w:lineRule="auto"/>
      </w:pPr>
      <w:r>
        <w:separator/>
      </w:r>
    </w:p>
  </w:footnote>
  <w:footnote w:type="continuationSeparator" w:id="0">
    <w:p w14:paraId="0D65B55B" w14:textId="77777777" w:rsidR="00B313B0" w:rsidRDefault="00B313B0" w:rsidP="00632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AC958" w14:textId="77777777" w:rsidR="00A83D94" w:rsidRDefault="00A83D94">
    <w:pPr>
      <w:pStyle w:val="Header"/>
    </w:pPr>
    <w:r>
      <w:rPr>
        <w:noProof/>
      </w:rPr>
      <mc:AlternateContent>
        <mc:Choice Requires="wps">
          <w:drawing>
            <wp:anchor distT="0" distB="0" distL="114300" distR="114300" simplePos="0" relativeHeight="251659264" behindDoc="0" locked="0" layoutInCell="1" allowOverlap="1" wp14:anchorId="62AE225D" wp14:editId="4D69372E">
              <wp:simplePos x="0" y="0"/>
              <wp:positionH relativeFrom="margin">
                <wp:align>right</wp:align>
              </wp:positionH>
              <wp:positionV relativeFrom="paragraph">
                <wp:posOffset>-133985</wp:posOffset>
              </wp:positionV>
              <wp:extent cx="1019175" cy="257175"/>
              <wp:effectExtent l="57150" t="57150" r="47625" b="47625"/>
              <wp:wrapNone/>
              <wp:docPr id="1" name="Rectangle 1"/>
              <wp:cNvGraphicFramePr/>
              <a:graphic xmlns:a="http://schemas.openxmlformats.org/drawingml/2006/main">
                <a:graphicData uri="http://schemas.microsoft.com/office/word/2010/wordprocessingShape">
                  <wps:wsp>
                    <wps:cNvSpPr/>
                    <wps:spPr>
                      <a:xfrm>
                        <a:off x="0" y="0"/>
                        <a:ext cx="1019175" cy="257175"/>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876C10B" w14:textId="77777777" w:rsidR="00A83D94" w:rsidRDefault="00A83D94" w:rsidP="00632683">
                          <w:pPr>
                            <w:jc w:val="center"/>
                          </w:pPr>
                          <w: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E225D" id="Rectangle 1" o:spid="_x0000_s1026" style="position:absolute;margin-left:29.05pt;margin-top:-10.55pt;width:80.25pt;height:20.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" fillcolor="#5b9bd5 [3204]" stroked="f" strokeweight="1pt">
              <v:textbox>
                <w:txbxContent>
                  <w:p w14:paraId="5876C10B" w14:textId="77777777" w:rsidR="00A83D94" w:rsidRDefault="00A83D94" w:rsidP="00632683">
                    <w:pPr>
                      <w:jc w:val="center"/>
                    </w:pPr>
                    <w:r>
                      <w:t>DRAFT</w:t>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452B4"/>
    <w:multiLevelType w:val="hybridMultilevel"/>
    <w:tmpl w:val="537E9F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8554C9"/>
    <w:multiLevelType w:val="multilevel"/>
    <w:tmpl w:val="6290B972"/>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9D3793E"/>
    <w:multiLevelType w:val="multilevel"/>
    <w:tmpl w:val="078A7C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4F23749"/>
    <w:multiLevelType w:val="multilevel"/>
    <w:tmpl w:val="692E65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4B664782"/>
    <w:multiLevelType w:val="multilevel"/>
    <w:tmpl w:val="23EC8D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51876E86"/>
    <w:multiLevelType w:val="multilevel"/>
    <w:tmpl w:val="9D7290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6A7E2318"/>
    <w:multiLevelType w:val="multilevel"/>
    <w:tmpl w:val="4CDCE7DE"/>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6F5C7604"/>
    <w:multiLevelType w:val="multilevel"/>
    <w:tmpl w:val="A5DECF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2"/>
  </w:num>
  <w:num w:numId="3">
    <w:abstractNumId w:val="1"/>
  </w:num>
  <w:num w:numId="4">
    <w:abstractNumId w:val="5"/>
  </w:num>
  <w:num w:numId="5">
    <w:abstractNumId w:val="3"/>
  </w:num>
  <w:num w:numId="6">
    <w:abstractNumId w:val="4"/>
  </w:num>
  <w:num w:numId="7">
    <w:abstractNumId w:val="0"/>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K">
    <w15:presenceInfo w15:providerId="None" w15:userId="NK"/>
  </w15:person>
  <w15:person w15:author="Steven Chandra">
    <w15:presenceInfo w15:providerId="AD" w15:userId="S-1-5-21-705758450-3058831677-2980150462-53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E6"/>
    <w:rsid w:val="00035995"/>
    <w:rsid w:val="000557B4"/>
    <w:rsid w:val="000817DD"/>
    <w:rsid w:val="000D16D9"/>
    <w:rsid w:val="000F043C"/>
    <w:rsid w:val="0011663F"/>
    <w:rsid w:val="00117671"/>
    <w:rsid w:val="001270E6"/>
    <w:rsid w:val="001414A9"/>
    <w:rsid w:val="001843CF"/>
    <w:rsid w:val="001E0050"/>
    <w:rsid w:val="001E0647"/>
    <w:rsid w:val="00221FDF"/>
    <w:rsid w:val="0022466A"/>
    <w:rsid w:val="00226EF9"/>
    <w:rsid w:val="00242A18"/>
    <w:rsid w:val="00256AEC"/>
    <w:rsid w:val="002B7F5A"/>
    <w:rsid w:val="00303F5E"/>
    <w:rsid w:val="00356EBD"/>
    <w:rsid w:val="003B202C"/>
    <w:rsid w:val="003B33D4"/>
    <w:rsid w:val="004415AE"/>
    <w:rsid w:val="00461913"/>
    <w:rsid w:val="004628AE"/>
    <w:rsid w:val="004A5001"/>
    <w:rsid w:val="004D4FB9"/>
    <w:rsid w:val="004E725F"/>
    <w:rsid w:val="00552673"/>
    <w:rsid w:val="00593E16"/>
    <w:rsid w:val="005B3117"/>
    <w:rsid w:val="005C320C"/>
    <w:rsid w:val="00632683"/>
    <w:rsid w:val="006329D2"/>
    <w:rsid w:val="00660D0C"/>
    <w:rsid w:val="00683DAF"/>
    <w:rsid w:val="0069494B"/>
    <w:rsid w:val="006C4244"/>
    <w:rsid w:val="006F0874"/>
    <w:rsid w:val="00704F6E"/>
    <w:rsid w:val="00722096"/>
    <w:rsid w:val="007D118D"/>
    <w:rsid w:val="007E219B"/>
    <w:rsid w:val="008319E6"/>
    <w:rsid w:val="008461A5"/>
    <w:rsid w:val="008A139B"/>
    <w:rsid w:val="008B15A1"/>
    <w:rsid w:val="008B2D32"/>
    <w:rsid w:val="008B7FC0"/>
    <w:rsid w:val="008E6E98"/>
    <w:rsid w:val="008F3084"/>
    <w:rsid w:val="00905CA9"/>
    <w:rsid w:val="00933223"/>
    <w:rsid w:val="00956274"/>
    <w:rsid w:val="00982CDD"/>
    <w:rsid w:val="009C7C47"/>
    <w:rsid w:val="009D7446"/>
    <w:rsid w:val="00A21883"/>
    <w:rsid w:val="00A369A7"/>
    <w:rsid w:val="00A4047B"/>
    <w:rsid w:val="00A52272"/>
    <w:rsid w:val="00A7656D"/>
    <w:rsid w:val="00A83D94"/>
    <w:rsid w:val="00A9525B"/>
    <w:rsid w:val="00AA1AF4"/>
    <w:rsid w:val="00B313B0"/>
    <w:rsid w:val="00B73A8D"/>
    <w:rsid w:val="00B84FC9"/>
    <w:rsid w:val="00BD2274"/>
    <w:rsid w:val="00BE62DD"/>
    <w:rsid w:val="00C37BE9"/>
    <w:rsid w:val="00C45709"/>
    <w:rsid w:val="00CA5E26"/>
    <w:rsid w:val="00CC2C68"/>
    <w:rsid w:val="00CD0B1C"/>
    <w:rsid w:val="00D72385"/>
    <w:rsid w:val="00DE4D73"/>
    <w:rsid w:val="00E12140"/>
    <w:rsid w:val="00E31B0A"/>
    <w:rsid w:val="00EB1608"/>
    <w:rsid w:val="00EC2040"/>
    <w:rsid w:val="00ED030F"/>
    <w:rsid w:val="00F05650"/>
    <w:rsid w:val="00F1528A"/>
    <w:rsid w:val="00F469D6"/>
    <w:rsid w:val="00F95CBE"/>
    <w:rsid w:val="00FC5AFF"/>
    <w:rsid w:val="00FE7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A6B5"/>
  <w15:docId w15:val="{375E8B8D-B8A1-4041-8C36-DB49FB07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0E6"/>
    <w:rPr>
      <w:color w:val="0563C1" w:themeColor="hyperlink"/>
      <w:u w:val="single"/>
    </w:rPr>
  </w:style>
  <w:style w:type="paragraph" w:styleId="Header">
    <w:name w:val="header"/>
    <w:basedOn w:val="Normal"/>
    <w:link w:val="HeaderChar"/>
    <w:uiPriority w:val="99"/>
    <w:unhideWhenUsed/>
    <w:rsid w:val="00632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683"/>
  </w:style>
  <w:style w:type="paragraph" w:styleId="Footer">
    <w:name w:val="footer"/>
    <w:basedOn w:val="Normal"/>
    <w:link w:val="FooterChar"/>
    <w:uiPriority w:val="99"/>
    <w:unhideWhenUsed/>
    <w:rsid w:val="00632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683"/>
  </w:style>
  <w:style w:type="paragraph" w:styleId="ListParagraph">
    <w:name w:val="List Paragraph"/>
    <w:basedOn w:val="Normal"/>
    <w:uiPriority w:val="34"/>
    <w:qFormat/>
    <w:rsid w:val="00CA5E26"/>
    <w:pPr>
      <w:ind w:left="720"/>
      <w:contextualSpacing/>
    </w:pPr>
  </w:style>
  <w:style w:type="character" w:styleId="CommentReference">
    <w:name w:val="annotation reference"/>
    <w:basedOn w:val="DefaultParagraphFont"/>
    <w:uiPriority w:val="99"/>
    <w:semiHidden/>
    <w:unhideWhenUsed/>
    <w:rsid w:val="004A5001"/>
    <w:rPr>
      <w:sz w:val="16"/>
      <w:szCs w:val="16"/>
    </w:rPr>
  </w:style>
  <w:style w:type="paragraph" w:styleId="CommentText">
    <w:name w:val="annotation text"/>
    <w:basedOn w:val="Normal"/>
    <w:link w:val="CommentTextChar"/>
    <w:uiPriority w:val="99"/>
    <w:semiHidden/>
    <w:unhideWhenUsed/>
    <w:rsid w:val="004A5001"/>
    <w:pPr>
      <w:spacing w:line="240" w:lineRule="auto"/>
    </w:pPr>
    <w:rPr>
      <w:sz w:val="20"/>
      <w:szCs w:val="20"/>
    </w:rPr>
  </w:style>
  <w:style w:type="character" w:customStyle="1" w:styleId="CommentTextChar">
    <w:name w:val="Comment Text Char"/>
    <w:basedOn w:val="DefaultParagraphFont"/>
    <w:link w:val="CommentText"/>
    <w:uiPriority w:val="99"/>
    <w:semiHidden/>
    <w:rsid w:val="004A5001"/>
    <w:rPr>
      <w:sz w:val="20"/>
      <w:szCs w:val="20"/>
    </w:rPr>
  </w:style>
  <w:style w:type="paragraph" w:styleId="CommentSubject">
    <w:name w:val="annotation subject"/>
    <w:basedOn w:val="CommentText"/>
    <w:next w:val="CommentText"/>
    <w:link w:val="CommentSubjectChar"/>
    <w:uiPriority w:val="99"/>
    <w:semiHidden/>
    <w:unhideWhenUsed/>
    <w:rsid w:val="004A5001"/>
    <w:rPr>
      <w:b/>
      <w:bCs/>
    </w:rPr>
  </w:style>
  <w:style w:type="character" w:customStyle="1" w:styleId="CommentSubjectChar">
    <w:name w:val="Comment Subject Char"/>
    <w:basedOn w:val="CommentTextChar"/>
    <w:link w:val="CommentSubject"/>
    <w:uiPriority w:val="99"/>
    <w:semiHidden/>
    <w:rsid w:val="004A5001"/>
    <w:rPr>
      <w:b/>
      <w:bCs/>
      <w:sz w:val="20"/>
      <w:szCs w:val="20"/>
    </w:rPr>
  </w:style>
  <w:style w:type="paragraph" w:styleId="BalloonText">
    <w:name w:val="Balloon Text"/>
    <w:basedOn w:val="Normal"/>
    <w:link w:val="BalloonTextChar"/>
    <w:uiPriority w:val="99"/>
    <w:semiHidden/>
    <w:unhideWhenUsed/>
    <w:rsid w:val="004A50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001"/>
    <w:rPr>
      <w:rFonts w:ascii="Segoe UI" w:hAnsi="Segoe UI" w:cs="Segoe UI"/>
      <w:sz w:val="18"/>
      <w:szCs w:val="18"/>
    </w:rPr>
  </w:style>
  <w:style w:type="paragraph" w:styleId="NormalWeb">
    <w:name w:val="Normal (Web)"/>
    <w:basedOn w:val="Normal"/>
    <w:uiPriority w:val="99"/>
    <w:semiHidden/>
    <w:unhideWhenUsed/>
    <w:rsid w:val="004619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01104">
      <w:bodyDiv w:val="1"/>
      <w:marLeft w:val="0"/>
      <w:marRight w:val="0"/>
      <w:marTop w:val="0"/>
      <w:marBottom w:val="0"/>
      <w:divBdr>
        <w:top w:val="none" w:sz="0" w:space="0" w:color="auto"/>
        <w:left w:val="none" w:sz="0" w:space="0" w:color="auto"/>
        <w:bottom w:val="none" w:sz="0" w:space="0" w:color="auto"/>
        <w:right w:val="none" w:sz="0" w:space="0" w:color="auto"/>
      </w:divBdr>
    </w:div>
    <w:div w:id="269707468">
      <w:bodyDiv w:val="1"/>
      <w:marLeft w:val="0"/>
      <w:marRight w:val="0"/>
      <w:marTop w:val="0"/>
      <w:marBottom w:val="0"/>
      <w:divBdr>
        <w:top w:val="none" w:sz="0" w:space="0" w:color="auto"/>
        <w:left w:val="none" w:sz="0" w:space="0" w:color="auto"/>
        <w:bottom w:val="none" w:sz="0" w:space="0" w:color="auto"/>
        <w:right w:val="none" w:sz="0" w:space="0" w:color="auto"/>
      </w:divBdr>
    </w:div>
    <w:div w:id="311760393">
      <w:bodyDiv w:val="1"/>
      <w:marLeft w:val="0"/>
      <w:marRight w:val="0"/>
      <w:marTop w:val="0"/>
      <w:marBottom w:val="0"/>
      <w:divBdr>
        <w:top w:val="none" w:sz="0" w:space="0" w:color="auto"/>
        <w:left w:val="none" w:sz="0" w:space="0" w:color="auto"/>
        <w:bottom w:val="none" w:sz="0" w:space="0" w:color="auto"/>
        <w:right w:val="none" w:sz="0" w:space="0" w:color="auto"/>
      </w:divBdr>
    </w:div>
    <w:div w:id="719939390">
      <w:bodyDiv w:val="1"/>
      <w:marLeft w:val="0"/>
      <w:marRight w:val="0"/>
      <w:marTop w:val="0"/>
      <w:marBottom w:val="0"/>
      <w:divBdr>
        <w:top w:val="none" w:sz="0" w:space="0" w:color="auto"/>
        <w:left w:val="none" w:sz="0" w:space="0" w:color="auto"/>
        <w:bottom w:val="none" w:sz="0" w:space="0" w:color="auto"/>
        <w:right w:val="none" w:sz="0" w:space="0" w:color="auto"/>
      </w:divBdr>
    </w:div>
    <w:div w:id="721446624">
      <w:bodyDiv w:val="1"/>
      <w:marLeft w:val="0"/>
      <w:marRight w:val="0"/>
      <w:marTop w:val="0"/>
      <w:marBottom w:val="0"/>
      <w:divBdr>
        <w:top w:val="none" w:sz="0" w:space="0" w:color="auto"/>
        <w:left w:val="none" w:sz="0" w:space="0" w:color="auto"/>
        <w:bottom w:val="none" w:sz="0" w:space="0" w:color="auto"/>
        <w:right w:val="none" w:sz="0" w:space="0" w:color="auto"/>
      </w:divBdr>
    </w:div>
    <w:div w:id="869686388">
      <w:bodyDiv w:val="1"/>
      <w:marLeft w:val="0"/>
      <w:marRight w:val="0"/>
      <w:marTop w:val="0"/>
      <w:marBottom w:val="0"/>
      <w:divBdr>
        <w:top w:val="none" w:sz="0" w:space="0" w:color="auto"/>
        <w:left w:val="none" w:sz="0" w:space="0" w:color="auto"/>
        <w:bottom w:val="none" w:sz="0" w:space="0" w:color="auto"/>
        <w:right w:val="none" w:sz="0" w:space="0" w:color="auto"/>
      </w:divBdr>
    </w:div>
    <w:div w:id="890969089">
      <w:bodyDiv w:val="1"/>
      <w:marLeft w:val="0"/>
      <w:marRight w:val="0"/>
      <w:marTop w:val="0"/>
      <w:marBottom w:val="0"/>
      <w:divBdr>
        <w:top w:val="none" w:sz="0" w:space="0" w:color="auto"/>
        <w:left w:val="none" w:sz="0" w:space="0" w:color="auto"/>
        <w:bottom w:val="none" w:sz="0" w:space="0" w:color="auto"/>
        <w:right w:val="none" w:sz="0" w:space="0" w:color="auto"/>
      </w:divBdr>
    </w:div>
    <w:div w:id="961615017">
      <w:bodyDiv w:val="1"/>
      <w:marLeft w:val="0"/>
      <w:marRight w:val="0"/>
      <w:marTop w:val="0"/>
      <w:marBottom w:val="0"/>
      <w:divBdr>
        <w:top w:val="none" w:sz="0" w:space="0" w:color="auto"/>
        <w:left w:val="none" w:sz="0" w:space="0" w:color="auto"/>
        <w:bottom w:val="none" w:sz="0" w:space="0" w:color="auto"/>
        <w:right w:val="none" w:sz="0" w:space="0" w:color="auto"/>
      </w:divBdr>
    </w:div>
    <w:div w:id="1018851491">
      <w:bodyDiv w:val="1"/>
      <w:marLeft w:val="0"/>
      <w:marRight w:val="0"/>
      <w:marTop w:val="0"/>
      <w:marBottom w:val="0"/>
      <w:divBdr>
        <w:top w:val="none" w:sz="0" w:space="0" w:color="auto"/>
        <w:left w:val="none" w:sz="0" w:space="0" w:color="auto"/>
        <w:bottom w:val="none" w:sz="0" w:space="0" w:color="auto"/>
        <w:right w:val="none" w:sz="0" w:space="0" w:color="auto"/>
      </w:divBdr>
    </w:div>
    <w:div w:id="1114593137">
      <w:bodyDiv w:val="1"/>
      <w:marLeft w:val="0"/>
      <w:marRight w:val="0"/>
      <w:marTop w:val="0"/>
      <w:marBottom w:val="0"/>
      <w:divBdr>
        <w:top w:val="none" w:sz="0" w:space="0" w:color="auto"/>
        <w:left w:val="none" w:sz="0" w:space="0" w:color="auto"/>
        <w:bottom w:val="none" w:sz="0" w:space="0" w:color="auto"/>
        <w:right w:val="none" w:sz="0" w:space="0" w:color="auto"/>
      </w:divBdr>
    </w:div>
    <w:div w:id="1499809078">
      <w:bodyDiv w:val="1"/>
      <w:marLeft w:val="0"/>
      <w:marRight w:val="0"/>
      <w:marTop w:val="0"/>
      <w:marBottom w:val="0"/>
      <w:divBdr>
        <w:top w:val="none" w:sz="0" w:space="0" w:color="auto"/>
        <w:left w:val="none" w:sz="0" w:space="0" w:color="auto"/>
        <w:bottom w:val="none" w:sz="0" w:space="0" w:color="auto"/>
        <w:right w:val="none" w:sz="0" w:space="0" w:color="auto"/>
      </w:divBdr>
    </w:div>
    <w:div w:id="1562863641">
      <w:bodyDiv w:val="1"/>
      <w:marLeft w:val="0"/>
      <w:marRight w:val="0"/>
      <w:marTop w:val="0"/>
      <w:marBottom w:val="0"/>
      <w:divBdr>
        <w:top w:val="none" w:sz="0" w:space="0" w:color="auto"/>
        <w:left w:val="none" w:sz="0" w:space="0" w:color="auto"/>
        <w:bottom w:val="none" w:sz="0" w:space="0" w:color="auto"/>
        <w:right w:val="none" w:sz="0" w:space="0" w:color="auto"/>
      </w:divBdr>
      <w:divsChild>
        <w:div w:id="288828723">
          <w:marLeft w:val="-225"/>
          <w:marRight w:val="-225"/>
          <w:marTop w:val="0"/>
          <w:marBottom w:val="0"/>
          <w:divBdr>
            <w:top w:val="none" w:sz="0" w:space="0" w:color="auto"/>
            <w:left w:val="none" w:sz="0" w:space="0" w:color="auto"/>
            <w:bottom w:val="none" w:sz="0" w:space="0" w:color="auto"/>
            <w:right w:val="none" w:sz="0" w:space="0" w:color="auto"/>
          </w:divBdr>
          <w:divsChild>
            <w:div w:id="191578480">
              <w:marLeft w:val="0"/>
              <w:marRight w:val="0"/>
              <w:marTop w:val="0"/>
              <w:marBottom w:val="0"/>
              <w:divBdr>
                <w:top w:val="none" w:sz="0" w:space="0" w:color="auto"/>
                <w:left w:val="none" w:sz="0" w:space="0" w:color="auto"/>
                <w:bottom w:val="none" w:sz="0" w:space="0" w:color="auto"/>
                <w:right w:val="none" w:sz="0" w:space="0" w:color="auto"/>
              </w:divBdr>
            </w:div>
          </w:divsChild>
        </w:div>
        <w:div w:id="605305698">
          <w:marLeft w:val="-225"/>
          <w:marRight w:val="-225"/>
          <w:marTop w:val="0"/>
          <w:marBottom w:val="0"/>
          <w:divBdr>
            <w:top w:val="none" w:sz="0" w:space="0" w:color="auto"/>
            <w:left w:val="none" w:sz="0" w:space="0" w:color="auto"/>
            <w:bottom w:val="none" w:sz="0" w:space="0" w:color="auto"/>
            <w:right w:val="none" w:sz="0" w:space="0" w:color="auto"/>
          </w:divBdr>
          <w:divsChild>
            <w:div w:id="639115624">
              <w:marLeft w:val="0"/>
              <w:marRight w:val="0"/>
              <w:marTop w:val="0"/>
              <w:marBottom w:val="0"/>
              <w:divBdr>
                <w:top w:val="none" w:sz="0" w:space="0" w:color="auto"/>
                <w:left w:val="none" w:sz="0" w:space="0" w:color="auto"/>
                <w:bottom w:val="none" w:sz="0" w:space="0" w:color="auto"/>
                <w:right w:val="none" w:sz="0" w:space="0" w:color="auto"/>
              </w:divBdr>
            </w:div>
          </w:divsChild>
        </w:div>
        <w:div w:id="92628608">
          <w:marLeft w:val="-225"/>
          <w:marRight w:val="-225"/>
          <w:marTop w:val="0"/>
          <w:marBottom w:val="0"/>
          <w:divBdr>
            <w:top w:val="none" w:sz="0" w:space="0" w:color="auto"/>
            <w:left w:val="none" w:sz="0" w:space="0" w:color="auto"/>
            <w:bottom w:val="none" w:sz="0" w:space="0" w:color="auto"/>
            <w:right w:val="none" w:sz="0" w:space="0" w:color="auto"/>
          </w:divBdr>
          <w:divsChild>
            <w:div w:id="1168250361">
              <w:marLeft w:val="0"/>
              <w:marRight w:val="0"/>
              <w:marTop w:val="0"/>
              <w:marBottom w:val="0"/>
              <w:divBdr>
                <w:top w:val="none" w:sz="0" w:space="0" w:color="auto"/>
                <w:left w:val="none" w:sz="0" w:space="0" w:color="auto"/>
                <w:bottom w:val="none" w:sz="0" w:space="0" w:color="auto"/>
                <w:right w:val="none" w:sz="0" w:space="0" w:color="auto"/>
              </w:divBdr>
              <w:divsChild>
                <w:div w:id="16485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3273">
          <w:marLeft w:val="-225"/>
          <w:marRight w:val="-225"/>
          <w:marTop w:val="0"/>
          <w:marBottom w:val="0"/>
          <w:divBdr>
            <w:top w:val="none" w:sz="0" w:space="0" w:color="auto"/>
            <w:left w:val="none" w:sz="0" w:space="0" w:color="auto"/>
            <w:bottom w:val="none" w:sz="0" w:space="0" w:color="auto"/>
            <w:right w:val="none" w:sz="0" w:space="0" w:color="auto"/>
          </w:divBdr>
          <w:divsChild>
            <w:div w:id="1708601447">
              <w:marLeft w:val="0"/>
              <w:marRight w:val="0"/>
              <w:marTop w:val="0"/>
              <w:marBottom w:val="0"/>
              <w:divBdr>
                <w:top w:val="none" w:sz="0" w:space="0" w:color="auto"/>
                <w:left w:val="none" w:sz="0" w:space="0" w:color="auto"/>
                <w:bottom w:val="none" w:sz="0" w:space="0" w:color="auto"/>
                <w:right w:val="none" w:sz="0" w:space="0" w:color="auto"/>
              </w:divBdr>
            </w:div>
          </w:divsChild>
        </w:div>
        <w:div w:id="1266160130">
          <w:marLeft w:val="-225"/>
          <w:marRight w:val="-225"/>
          <w:marTop w:val="0"/>
          <w:marBottom w:val="0"/>
          <w:divBdr>
            <w:top w:val="none" w:sz="0" w:space="0" w:color="auto"/>
            <w:left w:val="none" w:sz="0" w:space="0" w:color="auto"/>
            <w:bottom w:val="none" w:sz="0" w:space="0" w:color="auto"/>
            <w:right w:val="none" w:sz="0" w:space="0" w:color="auto"/>
          </w:divBdr>
          <w:divsChild>
            <w:div w:id="1447310418">
              <w:marLeft w:val="0"/>
              <w:marRight w:val="0"/>
              <w:marTop w:val="0"/>
              <w:marBottom w:val="0"/>
              <w:divBdr>
                <w:top w:val="none" w:sz="0" w:space="0" w:color="auto"/>
                <w:left w:val="none" w:sz="0" w:space="0" w:color="auto"/>
                <w:bottom w:val="none" w:sz="0" w:space="0" w:color="auto"/>
                <w:right w:val="none" w:sz="0" w:space="0" w:color="auto"/>
              </w:divBdr>
            </w:div>
          </w:divsChild>
        </w:div>
        <w:div w:id="1575241495">
          <w:marLeft w:val="-225"/>
          <w:marRight w:val="-225"/>
          <w:marTop w:val="0"/>
          <w:marBottom w:val="0"/>
          <w:divBdr>
            <w:top w:val="none" w:sz="0" w:space="0" w:color="auto"/>
            <w:left w:val="none" w:sz="0" w:space="0" w:color="auto"/>
            <w:bottom w:val="none" w:sz="0" w:space="0" w:color="auto"/>
            <w:right w:val="none" w:sz="0" w:space="0" w:color="auto"/>
          </w:divBdr>
          <w:divsChild>
            <w:div w:id="1213153213">
              <w:marLeft w:val="0"/>
              <w:marRight w:val="0"/>
              <w:marTop w:val="0"/>
              <w:marBottom w:val="0"/>
              <w:divBdr>
                <w:top w:val="none" w:sz="0" w:space="0" w:color="auto"/>
                <w:left w:val="none" w:sz="0" w:space="0" w:color="auto"/>
                <w:bottom w:val="none" w:sz="0" w:space="0" w:color="auto"/>
                <w:right w:val="none" w:sz="0" w:space="0" w:color="auto"/>
              </w:divBdr>
              <w:divsChild>
                <w:div w:id="17627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92">
          <w:marLeft w:val="-225"/>
          <w:marRight w:val="-225"/>
          <w:marTop w:val="0"/>
          <w:marBottom w:val="0"/>
          <w:divBdr>
            <w:top w:val="none" w:sz="0" w:space="0" w:color="auto"/>
            <w:left w:val="none" w:sz="0" w:space="0" w:color="auto"/>
            <w:bottom w:val="none" w:sz="0" w:space="0" w:color="auto"/>
            <w:right w:val="none" w:sz="0" w:space="0" w:color="auto"/>
          </w:divBdr>
          <w:divsChild>
            <w:div w:id="569122730">
              <w:marLeft w:val="0"/>
              <w:marRight w:val="0"/>
              <w:marTop w:val="0"/>
              <w:marBottom w:val="0"/>
              <w:divBdr>
                <w:top w:val="none" w:sz="0" w:space="0" w:color="auto"/>
                <w:left w:val="none" w:sz="0" w:space="0" w:color="auto"/>
                <w:bottom w:val="none" w:sz="0" w:space="0" w:color="auto"/>
                <w:right w:val="none" w:sz="0" w:space="0" w:color="auto"/>
              </w:divBdr>
              <w:divsChild>
                <w:div w:id="7935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3938">
          <w:marLeft w:val="-225"/>
          <w:marRight w:val="-225"/>
          <w:marTop w:val="0"/>
          <w:marBottom w:val="0"/>
          <w:divBdr>
            <w:top w:val="none" w:sz="0" w:space="0" w:color="auto"/>
            <w:left w:val="none" w:sz="0" w:space="0" w:color="auto"/>
            <w:bottom w:val="none" w:sz="0" w:space="0" w:color="auto"/>
            <w:right w:val="none" w:sz="0" w:space="0" w:color="auto"/>
          </w:divBdr>
          <w:divsChild>
            <w:div w:id="47345743">
              <w:marLeft w:val="0"/>
              <w:marRight w:val="0"/>
              <w:marTop w:val="0"/>
              <w:marBottom w:val="0"/>
              <w:divBdr>
                <w:top w:val="none" w:sz="0" w:space="0" w:color="auto"/>
                <w:left w:val="none" w:sz="0" w:space="0" w:color="auto"/>
                <w:bottom w:val="none" w:sz="0" w:space="0" w:color="auto"/>
                <w:right w:val="none" w:sz="0" w:space="0" w:color="auto"/>
              </w:divBdr>
              <w:divsChild>
                <w:div w:id="4214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4301">
          <w:marLeft w:val="-225"/>
          <w:marRight w:val="-225"/>
          <w:marTop w:val="0"/>
          <w:marBottom w:val="0"/>
          <w:divBdr>
            <w:top w:val="none" w:sz="0" w:space="0" w:color="auto"/>
            <w:left w:val="none" w:sz="0" w:space="0" w:color="auto"/>
            <w:bottom w:val="none" w:sz="0" w:space="0" w:color="auto"/>
            <w:right w:val="none" w:sz="0" w:space="0" w:color="auto"/>
          </w:divBdr>
          <w:divsChild>
            <w:div w:id="993332652">
              <w:marLeft w:val="0"/>
              <w:marRight w:val="0"/>
              <w:marTop w:val="0"/>
              <w:marBottom w:val="0"/>
              <w:divBdr>
                <w:top w:val="none" w:sz="0" w:space="0" w:color="auto"/>
                <w:left w:val="none" w:sz="0" w:space="0" w:color="auto"/>
                <w:bottom w:val="none" w:sz="0" w:space="0" w:color="auto"/>
                <w:right w:val="none" w:sz="0" w:space="0" w:color="auto"/>
              </w:divBdr>
            </w:div>
          </w:divsChild>
        </w:div>
        <w:div w:id="217936040">
          <w:marLeft w:val="-225"/>
          <w:marRight w:val="-225"/>
          <w:marTop w:val="0"/>
          <w:marBottom w:val="0"/>
          <w:divBdr>
            <w:top w:val="none" w:sz="0" w:space="0" w:color="auto"/>
            <w:left w:val="none" w:sz="0" w:space="0" w:color="auto"/>
            <w:bottom w:val="none" w:sz="0" w:space="0" w:color="auto"/>
            <w:right w:val="none" w:sz="0" w:space="0" w:color="auto"/>
          </w:divBdr>
          <w:divsChild>
            <w:div w:id="350910356">
              <w:marLeft w:val="0"/>
              <w:marRight w:val="0"/>
              <w:marTop w:val="0"/>
              <w:marBottom w:val="0"/>
              <w:divBdr>
                <w:top w:val="none" w:sz="0" w:space="0" w:color="auto"/>
                <w:left w:val="none" w:sz="0" w:space="0" w:color="auto"/>
                <w:bottom w:val="none" w:sz="0" w:space="0" w:color="auto"/>
                <w:right w:val="none" w:sz="0" w:space="0" w:color="auto"/>
              </w:divBdr>
            </w:div>
          </w:divsChild>
        </w:div>
        <w:div w:id="542136733">
          <w:marLeft w:val="-225"/>
          <w:marRight w:val="-225"/>
          <w:marTop w:val="0"/>
          <w:marBottom w:val="0"/>
          <w:divBdr>
            <w:top w:val="none" w:sz="0" w:space="0" w:color="auto"/>
            <w:left w:val="none" w:sz="0" w:space="0" w:color="auto"/>
            <w:bottom w:val="none" w:sz="0" w:space="0" w:color="auto"/>
            <w:right w:val="none" w:sz="0" w:space="0" w:color="auto"/>
          </w:divBdr>
          <w:divsChild>
            <w:div w:id="282006717">
              <w:marLeft w:val="0"/>
              <w:marRight w:val="0"/>
              <w:marTop w:val="0"/>
              <w:marBottom w:val="0"/>
              <w:divBdr>
                <w:top w:val="none" w:sz="0" w:space="0" w:color="auto"/>
                <w:left w:val="none" w:sz="0" w:space="0" w:color="auto"/>
                <w:bottom w:val="none" w:sz="0" w:space="0" w:color="auto"/>
                <w:right w:val="none" w:sz="0" w:space="0" w:color="auto"/>
              </w:divBdr>
            </w:div>
          </w:divsChild>
        </w:div>
        <w:div w:id="154807188">
          <w:marLeft w:val="-225"/>
          <w:marRight w:val="-225"/>
          <w:marTop w:val="0"/>
          <w:marBottom w:val="0"/>
          <w:divBdr>
            <w:top w:val="none" w:sz="0" w:space="0" w:color="auto"/>
            <w:left w:val="none" w:sz="0" w:space="0" w:color="auto"/>
            <w:bottom w:val="none" w:sz="0" w:space="0" w:color="auto"/>
            <w:right w:val="none" w:sz="0" w:space="0" w:color="auto"/>
          </w:divBdr>
          <w:divsChild>
            <w:div w:id="52392348">
              <w:marLeft w:val="0"/>
              <w:marRight w:val="0"/>
              <w:marTop w:val="0"/>
              <w:marBottom w:val="0"/>
              <w:divBdr>
                <w:top w:val="none" w:sz="0" w:space="0" w:color="auto"/>
                <w:left w:val="none" w:sz="0" w:space="0" w:color="auto"/>
                <w:bottom w:val="none" w:sz="0" w:space="0" w:color="auto"/>
                <w:right w:val="none" w:sz="0" w:space="0" w:color="auto"/>
              </w:divBdr>
            </w:div>
          </w:divsChild>
        </w:div>
        <w:div w:id="658733992">
          <w:marLeft w:val="-225"/>
          <w:marRight w:val="-225"/>
          <w:marTop w:val="0"/>
          <w:marBottom w:val="0"/>
          <w:divBdr>
            <w:top w:val="none" w:sz="0" w:space="0" w:color="auto"/>
            <w:left w:val="none" w:sz="0" w:space="0" w:color="auto"/>
            <w:bottom w:val="none" w:sz="0" w:space="0" w:color="auto"/>
            <w:right w:val="none" w:sz="0" w:space="0" w:color="auto"/>
          </w:divBdr>
          <w:divsChild>
            <w:div w:id="1731611804">
              <w:marLeft w:val="0"/>
              <w:marRight w:val="0"/>
              <w:marTop w:val="0"/>
              <w:marBottom w:val="0"/>
              <w:divBdr>
                <w:top w:val="none" w:sz="0" w:space="0" w:color="auto"/>
                <w:left w:val="none" w:sz="0" w:space="0" w:color="auto"/>
                <w:bottom w:val="none" w:sz="0" w:space="0" w:color="auto"/>
                <w:right w:val="none" w:sz="0" w:space="0" w:color="auto"/>
              </w:divBdr>
            </w:div>
          </w:divsChild>
        </w:div>
        <w:div w:id="1852985082">
          <w:marLeft w:val="-225"/>
          <w:marRight w:val="-225"/>
          <w:marTop w:val="0"/>
          <w:marBottom w:val="0"/>
          <w:divBdr>
            <w:top w:val="none" w:sz="0" w:space="0" w:color="auto"/>
            <w:left w:val="none" w:sz="0" w:space="0" w:color="auto"/>
            <w:bottom w:val="none" w:sz="0" w:space="0" w:color="auto"/>
            <w:right w:val="none" w:sz="0" w:space="0" w:color="auto"/>
          </w:divBdr>
          <w:divsChild>
            <w:div w:id="353575908">
              <w:marLeft w:val="0"/>
              <w:marRight w:val="0"/>
              <w:marTop w:val="0"/>
              <w:marBottom w:val="0"/>
              <w:divBdr>
                <w:top w:val="none" w:sz="0" w:space="0" w:color="auto"/>
                <w:left w:val="none" w:sz="0" w:space="0" w:color="auto"/>
                <w:bottom w:val="none" w:sz="0" w:space="0" w:color="auto"/>
                <w:right w:val="none" w:sz="0" w:space="0" w:color="auto"/>
              </w:divBdr>
            </w:div>
          </w:divsChild>
        </w:div>
        <w:div w:id="1117599360">
          <w:marLeft w:val="-225"/>
          <w:marRight w:val="-225"/>
          <w:marTop w:val="0"/>
          <w:marBottom w:val="0"/>
          <w:divBdr>
            <w:top w:val="none" w:sz="0" w:space="0" w:color="auto"/>
            <w:left w:val="none" w:sz="0" w:space="0" w:color="auto"/>
            <w:bottom w:val="none" w:sz="0" w:space="0" w:color="auto"/>
            <w:right w:val="none" w:sz="0" w:space="0" w:color="auto"/>
          </w:divBdr>
          <w:divsChild>
            <w:div w:id="1721975110">
              <w:marLeft w:val="0"/>
              <w:marRight w:val="0"/>
              <w:marTop w:val="0"/>
              <w:marBottom w:val="0"/>
              <w:divBdr>
                <w:top w:val="none" w:sz="0" w:space="0" w:color="auto"/>
                <w:left w:val="none" w:sz="0" w:space="0" w:color="auto"/>
                <w:bottom w:val="none" w:sz="0" w:space="0" w:color="auto"/>
                <w:right w:val="none" w:sz="0" w:space="0" w:color="auto"/>
              </w:divBdr>
            </w:div>
          </w:divsChild>
        </w:div>
        <w:div w:id="2066103663">
          <w:marLeft w:val="-225"/>
          <w:marRight w:val="-225"/>
          <w:marTop w:val="0"/>
          <w:marBottom w:val="0"/>
          <w:divBdr>
            <w:top w:val="none" w:sz="0" w:space="0" w:color="auto"/>
            <w:left w:val="none" w:sz="0" w:space="0" w:color="auto"/>
            <w:bottom w:val="none" w:sz="0" w:space="0" w:color="auto"/>
            <w:right w:val="none" w:sz="0" w:space="0" w:color="auto"/>
          </w:divBdr>
          <w:divsChild>
            <w:div w:id="14980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3938">
      <w:bodyDiv w:val="1"/>
      <w:marLeft w:val="0"/>
      <w:marRight w:val="0"/>
      <w:marTop w:val="0"/>
      <w:marBottom w:val="0"/>
      <w:divBdr>
        <w:top w:val="none" w:sz="0" w:space="0" w:color="auto"/>
        <w:left w:val="none" w:sz="0" w:space="0" w:color="auto"/>
        <w:bottom w:val="none" w:sz="0" w:space="0" w:color="auto"/>
        <w:right w:val="none" w:sz="0" w:space="0" w:color="auto"/>
      </w:divBdr>
    </w:div>
    <w:div w:id="1608540278">
      <w:bodyDiv w:val="1"/>
      <w:marLeft w:val="0"/>
      <w:marRight w:val="0"/>
      <w:marTop w:val="0"/>
      <w:marBottom w:val="0"/>
      <w:divBdr>
        <w:top w:val="none" w:sz="0" w:space="0" w:color="auto"/>
        <w:left w:val="none" w:sz="0" w:space="0" w:color="auto"/>
        <w:bottom w:val="none" w:sz="0" w:space="0" w:color="auto"/>
        <w:right w:val="none" w:sz="0" w:space="0" w:color="auto"/>
      </w:divBdr>
      <w:divsChild>
        <w:div w:id="851071860">
          <w:marLeft w:val="-225"/>
          <w:marRight w:val="-225"/>
          <w:marTop w:val="0"/>
          <w:marBottom w:val="0"/>
          <w:divBdr>
            <w:top w:val="none" w:sz="0" w:space="0" w:color="auto"/>
            <w:left w:val="none" w:sz="0" w:space="0" w:color="auto"/>
            <w:bottom w:val="none" w:sz="0" w:space="0" w:color="auto"/>
            <w:right w:val="none" w:sz="0" w:space="0" w:color="auto"/>
          </w:divBdr>
          <w:divsChild>
            <w:div w:id="1965693425">
              <w:marLeft w:val="0"/>
              <w:marRight w:val="0"/>
              <w:marTop w:val="0"/>
              <w:marBottom w:val="0"/>
              <w:divBdr>
                <w:top w:val="none" w:sz="0" w:space="0" w:color="auto"/>
                <w:left w:val="none" w:sz="0" w:space="0" w:color="auto"/>
                <w:bottom w:val="none" w:sz="0" w:space="0" w:color="auto"/>
                <w:right w:val="none" w:sz="0" w:space="0" w:color="auto"/>
              </w:divBdr>
            </w:div>
          </w:divsChild>
        </w:div>
        <w:div w:id="458497041">
          <w:marLeft w:val="-225"/>
          <w:marRight w:val="-225"/>
          <w:marTop w:val="0"/>
          <w:marBottom w:val="0"/>
          <w:divBdr>
            <w:top w:val="none" w:sz="0" w:space="0" w:color="auto"/>
            <w:left w:val="none" w:sz="0" w:space="0" w:color="auto"/>
            <w:bottom w:val="none" w:sz="0" w:space="0" w:color="auto"/>
            <w:right w:val="none" w:sz="0" w:space="0" w:color="auto"/>
          </w:divBdr>
          <w:divsChild>
            <w:div w:id="995642561">
              <w:marLeft w:val="0"/>
              <w:marRight w:val="0"/>
              <w:marTop w:val="0"/>
              <w:marBottom w:val="0"/>
              <w:divBdr>
                <w:top w:val="none" w:sz="0" w:space="0" w:color="auto"/>
                <w:left w:val="none" w:sz="0" w:space="0" w:color="auto"/>
                <w:bottom w:val="none" w:sz="0" w:space="0" w:color="auto"/>
                <w:right w:val="none" w:sz="0" w:space="0" w:color="auto"/>
              </w:divBdr>
            </w:div>
          </w:divsChild>
        </w:div>
        <w:div w:id="1400446390">
          <w:marLeft w:val="-225"/>
          <w:marRight w:val="-225"/>
          <w:marTop w:val="0"/>
          <w:marBottom w:val="0"/>
          <w:divBdr>
            <w:top w:val="none" w:sz="0" w:space="0" w:color="auto"/>
            <w:left w:val="none" w:sz="0" w:space="0" w:color="auto"/>
            <w:bottom w:val="none" w:sz="0" w:space="0" w:color="auto"/>
            <w:right w:val="none" w:sz="0" w:space="0" w:color="auto"/>
          </w:divBdr>
          <w:divsChild>
            <w:div w:id="1335492780">
              <w:marLeft w:val="0"/>
              <w:marRight w:val="0"/>
              <w:marTop w:val="0"/>
              <w:marBottom w:val="0"/>
              <w:divBdr>
                <w:top w:val="none" w:sz="0" w:space="0" w:color="auto"/>
                <w:left w:val="none" w:sz="0" w:space="0" w:color="auto"/>
                <w:bottom w:val="none" w:sz="0" w:space="0" w:color="auto"/>
                <w:right w:val="none" w:sz="0" w:space="0" w:color="auto"/>
              </w:divBdr>
              <w:divsChild>
                <w:div w:id="10201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8604">
          <w:marLeft w:val="-225"/>
          <w:marRight w:val="-225"/>
          <w:marTop w:val="0"/>
          <w:marBottom w:val="0"/>
          <w:divBdr>
            <w:top w:val="none" w:sz="0" w:space="0" w:color="auto"/>
            <w:left w:val="none" w:sz="0" w:space="0" w:color="auto"/>
            <w:bottom w:val="none" w:sz="0" w:space="0" w:color="auto"/>
            <w:right w:val="none" w:sz="0" w:space="0" w:color="auto"/>
          </w:divBdr>
          <w:divsChild>
            <w:div w:id="1604143786">
              <w:marLeft w:val="0"/>
              <w:marRight w:val="0"/>
              <w:marTop w:val="0"/>
              <w:marBottom w:val="0"/>
              <w:divBdr>
                <w:top w:val="none" w:sz="0" w:space="0" w:color="auto"/>
                <w:left w:val="none" w:sz="0" w:space="0" w:color="auto"/>
                <w:bottom w:val="none" w:sz="0" w:space="0" w:color="auto"/>
                <w:right w:val="none" w:sz="0" w:space="0" w:color="auto"/>
              </w:divBdr>
            </w:div>
          </w:divsChild>
        </w:div>
        <w:div w:id="52314083">
          <w:marLeft w:val="-225"/>
          <w:marRight w:val="-225"/>
          <w:marTop w:val="0"/>
          <w:marBottom w:val="0"/>
          <w:divBdr>
            <w:top w:val="none" w:sz="0" w:space="0" w:color="auto"/>
            <w:left w:val="none" w:sz="0" w:space="0" w:color="auto"/>
            <w:bottom w:val="none" w:sz="0" w:space="0" w:color="auto"/>
            <w:right w:val="none" w:sz="0" w:space="0" w:color="auto"/>
          </w:divBdr>
          <w:divsChild>
            <w:div w:id="311176348">
              <w:marLeft w:val="0"/>
              <w:marRight w:val="0"/>
              <w:marTop w:val="0"/>
              <w:marBottom w:val="0"/>
              <w:divBdr>
                <w:top w:val="none" w:sz="0" w:space="0" w:color="auto"/>
                <w:left w:val="none" w:sz="0" w:space="0" w:color="auto"/>
                <w:bottom w:val="none" w:sz="0" w:space="0" w:color="auto"/>
                <w:right w:val="none" w:sz="0" w:space="0" w:color="auto"/>
              </w:divBdr>
            </w:div>
          </w:divsChild>
        </w:div>
        <w:div w:id="627201069">
          <w:marLeft w:val="-225"/>
          <w:marRight w:val="-225"/>
          <w:marTop w:val="0"/>
          <w:marBottom w:val="0"/>
          <w:divBdr>
            <w:top w:val="none" w:sz="0" w:space="0" w:color="auto"/>
            <w:left w:val="none" w:sz="0" w:space="0" w:color="auto"/>
            <w:bottom w:val="none" w:sz="0" w:space="0" w:color="auto"/>
            <w:right w:val="none" w:sz="0" w:space="0" w:color="auto"/>
          </w:divBdr>
          <w:divsChild>
            <w:div w:id="505441969">
              <w:marLeft w:val="0"/>
              <w:marRight w:val="0"/>
              <w:marTop w:val="0"/>
              <w:marBottom w:val="0"/>
              <w:divBdr>
                <w:top w:val="none" w:sz="0" w:space="0" w:color="auto"/>
                <w:left w:val="none" w:sz="0" w:space="0" w:color="auto"/>
                <w:bottom w:val="none" w:sz="0" w:space="0" w:color="auto"/>
                <w:right w:val="none" w:sz="0" w:space="0" w:color="auto"/>
              </w:divBdr>
              <w:divsChild>
                <w:div w:id="19322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379">
          <w:marLeft w:val="-225"/>
          <w:marRight w:val="-225"/>
          <w:marTop w:val="0"/>
          <w:marBottom w:val="0"/>
          <w:divBdr>
            <w:top w:val="none" w:sz="0" w:space="0" w:color="auto"/>
            <w:left w:val="none" w:sz="0" w:space="0" w:color="auto"/>
            <w:bottom w:val="none" w:sz="0" w:space="0" w:color="auto"/>
            <w:right w:val="none" w:sz="0" w:space="0" w:color="auto"/>
          </w:divBdr>
          <w:divsChild>
            <w:div w:id="507402858">
              <w:marLeft w:val="0"/>
              <w:marRight w:val="0"/>
              <w:marTop w:val="0"/>
              <w:marBottom w:val="0"/>
              <w:divBdr>
                <w:top w:val="none" w:sz="0" w:space="0" w:color="auto"/>
                <w:left w:val="none" w:sz="0" w:space="0" w:color="auto"/>
                <w:bottom w:val="none" w:sz="0" w:space="0" w:color="auto"/>
                <w:right w:val="none" w:sz="0" w:space="0" w:color="auto"/>
              </w:divBdr>
              <w:divsChild>
                <w:div w:id="15279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4448">
          <w:marLeft w:val="-225"/>
          <w:marRight w:val="-225"/>
          <w:marTop w:val="0"/>
          <w:marBottom w:val="0"/>
          <w:divBdr>
            <w:top w:val="none" w:sz="0" w:space="0" w:color="auto"/>
            <w:left w:val="none" w:sz="0" w:space="0" w:color="auto"/>
            <w:bottom w:val="none" w:sz="0" w:space="0" w:color="auto"/>
            <w:right w:val="none" w:sz="0" w:space="0" w:color="auto"/>
          </w:divBdr>
          <w:divsChild>
            <w:div w:id="403338414">
              <w:marLeft w:val="0"/>
              <w:marRight w:val="0"/>
              <w:marTop w:val="0"/>
              <w:marBottom w:val="0"/>
              <w:divBdr>
                <w:top w:val="none" w:sz="0" w:space="0" w:color="auto"/>
                <w:left w:val="none" w:sz="0" w:space="0" w:color="auto"/>
                <w:bottom w:val="none" w:sz="0" w:space="0" w:color="auto"/>
                <w:right w:val="none" w:sz="0" w:space="0" w:color="auto"/>
              </w:divBdr>
              <w:divsChild>
                <w:div w:id="561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1607">
          <w:marLeft w:val="-225"/>
          <w:marRight w:val="-225"/>
          <w:marTop w:val="0"/>
          <w:marBottom w:val="0"/>
          <w:divBdr>
            <w:top w:val="none" w:sz="0" w:space="0" w:color="auto"/>
            <w:left w:val="none" w:sz="0" w:space="0" w:color="auto"/>
            <w:bottom w:val="none" w:sz="0" w:space="0" w:color="auto"/>
            <w:right w:val="none" w:sz="0" w:space="0" w:color="auto"/>
          </w:divBdr>
          <w:divsChild>
            <w:div w:id="1706296796">
              <w:marLeft w:val="0"/>
              <w:marRight w:val="0"/>
              <w:marTop w:val="0"/>
              <w:marBottom w:val="0"/>
              <w:divBdr>
                <w:top w:val="none" w:sz="0" w:space="0" w:color="auto"/>
                <w:left w:val="none" w:sz="0" w:space="0" w:color="auto"/>
                <w:bottom w:val="none" w:sz="0" w:space="0" w:color="auto"/>
                <w:right w:val="none" w:sz="0" w:space="0" w:color="auto"/>
              </w:divBdr>
            </w:div>
          </w:divsChild>
        </w:div>
        <w:div w:id="663321380">
          <w:marLeft w:val="-225"/>
          <w:marRight w:val="-225"/>
          <w:marTop w:val="0"/>
          <w:marBottom w:val="0"/>
          <w:divBdr>
            <w:top w:val="none" w:sz="0" w:space="0" w:color="auto"/>
            <w:left w:val="none" w:sz="0" w:space="0" w:color="auto"/>
            <w:bottom w:val="none" w:sz="0" w:space="0" w:color="auto"/>
            <w:right w:val="none" w:sz="0" w:space="0" w:color="auto"/>
          </w:divBdr>
          <w:divsChild>
            <w:div w:id="745879947">
              <w:marLeft w:val="0"/>
              <w:marRight w:val="0"/>
              <w:marTop w:val="0"/>
              <w:marBottom w:val="0"/>
              <w:divBdr>
                <w:top w:val="none" w:sz="0" w:space="0" w:color="auto"/>
                <w:left w:val="none" w:sz="0" w:space="0" w:color="auto"/>
                <w:bottom w:val="none" w:sz="0" w:space="0" w:color="auto"/>
                <w:right w:val="none" w:sz="0" w:space="0" w:color="auto"/>
              </w:divBdr>
            </w:div>
          </w:divsChild>
        </w:div>
        <w:div w:id="1995328122">
          <w:marLeft w:val="-225"/>
          <w:marRight w:val="-225"/>
          <w:marTop w:val="0"/>
          <w:marBottom w:val="0"/>
          <w:divBdr>
            <w:top w:val="none" w:sz="0" w:space="0" w:color="auto"/>
            <w:left w:val="none" w:sz="0" w:space="0" w:color="auto"/>
            <w:bottom w:val="none" w:sz="0" w:space="0" w:color="auto"/>
            <w:right w:val="none" w:sz="0" w:space="0" w:color="auto"/>
          </w:divBdr>
          <w:divsChild>
            <w:div w:id="1152601597">
              <w:marLeft w:val="0"/>
              <w:marRight w:val="0"/>
              <w:marTop w:val="0"/>
              <w:marBottom w:val="0"/>
              <w:divBdr>
                <w:top w:val="none" w:sz="0" w:space="0" w:color="auto"/>
                <w:left w:val="none" w:sz="0" w:space="0" w:color="auto"/>
                <w:bottom w:val="none" w:sz="0" w:space="0" w:color="auto"/>
                <w:right w:val="none" w:sz="0" w:space="0" w:color="auto"/>
              </w:divBdr>
            </w:div>
          </w:divsChild>
        </w:div>
        <w:div w:id="102699142">
          <w:marLeft w:val="-225"/>
          <w:marRight w:val="-225"/>
          <w:marTop w:val="0"/>
          <w:marBottom w:val="0"/>
          <w:divBdr>
            <w:top w:val="none" w:sz="0" w:space="0" w:color="auto"/>
            <w:left w:val="none" w:sz="0" w:space="0" w:color="auto"/>
            <w:bottom w:val="none" w:sz="0" w:space="0" w:color="auto"/>
            <w:right w:val="none" w:sz="0" w:space="0" w:color="auto"/>
          </w:divBdr>
          <w:divsChild>
            <w:div w:id="1341661617">
              <w:marLeft w:val="0"/>
              <w:marRight w:val="0"/>
              <w:marTop w:val="0"/>
              <w:marBottom w:val="0"/>
              <w:divBdr>
                <w:top w:val="none" w:sz="0" w:space="0" w:color="auto"/>
                <w:left w:val="none" w:sz="0" w:space="0" w:color="auto"/>
                <w:bottom w:val="none" w:sz="0" w:space="0" w:color="auto"/>
                <w:right w:val="none" w:sz="0" w:space="0" w:color="auto"/>
              </w:divBdr>
            </w:div>
          </w:divsChild>
        </w:div>
        <w:div w:id="1139222351">
          <w:marLeft w:val="-225"/>
          <w:marRight w:val="-225"/>
          <w:marTop w:val="0"/>
          <w:marBottom w:val="0"/>
          <w:divBdr>
            <w:top w:val="none" w:sz="0" w:space="0" w:color="auto"/>
            <w:left w:val="none" w:sz="0" w:space="0" w:color="auto"/>
            <w:bottom w:val="none" w:sz="0" w:space="0" w:color="auto"/>
            <w:right w:val="none" w:sz="0" w:space="0" w:color="auto"/>
          </w:divBdr>
          <w:divsChild>
            <w:div w:id="1771387209">
              <w:marLeft w:val="0"/>
              <w:marRight w:val="0"/>
              <w:marTop w:val="0"/>
              <w:marBottom w:val="0"/>
              <w:divBdr>
                <w:top w:val="none" w:sz="0" w:space="0" w:color="auto"/>
                <w:left w:val="none" w:sz="0" w:space="0" w:color="auto"/>
                <w:bottom w:val="none" w:sz="0" w:space="0" w:color="auto"/>
                <w:right w:val="none" w:sz="0" w:space="0" w:color="auto"/>
              </w:divBdr>
            </w:div>
          </w:divsChild>
        </w:div>
        <w:div w:id="852301545">
          <w:marLeft w:val="-225"/>
          <w:marRight w:val="-225"/>
          <w:marTop w:val="0"/>
          <w:marBottom w:val="0"/>
          <w:divBdr>
            <w:top w:val="none" w:sz="0" w:space="0" w:color="auto"/>
            <w:left w:val="none" w:sz="0" w:space="0" w:color="auto"/>
            <w:bottom w:val="none" w:sz="0" w:space="0" w:color="auto"/>
            <w:right w:val="none" w:sz="0" w:space="0" w:color="auto"/>
          </w:divBdr>
          <w:divsChild>
            <w:div w:id="346442268">
              <w:marLeft w:val="0"/>
              <w:marRight w:val="0"/>
              <w:marTop w:val="0"/>
              <w:marBottom w:val="0"/>
              <w:divBdr>
                <w:top w:val="none" w:sz="0" w:space="0" w:color="auto"/>
                <w:left w:val="none" w:sz="0" w:space="0" w:color="auto"/>
                <w:bottom w:val="none" w:sz="0" w:space="0" w:color="auto"/>
                <w:right w:val="none" w:sz="0" w:space="0" w:color="auto"/>
              </w:divBdr>
            </w:div>
          </w:divsChild>
        </w:div>
        <w:div w:id="144208394">
          <w:marLeft w:val="-225"/>
          <w:marRight w:val="-225"/>
          <w:marTop w:val="0"/>
          <w:marBottom w:val="0"/>
          <w:divBdr>
            <w:top w:val="none" w:sz="0" w:space="0" w:color="auto"/>
            <w:left w:val="none" w:sz="0" w:space="0" w:color="auto"/>
            <w:bottom w:val="none" w:sz="0" w:space="0" w:color="auto"/>
            <w:right w:val="none" w:sz="0" w:space="0" w:color="auto"/>
          </w:divBdr>
          <w:divsChild>
            <w:div w:id="1861308979">
              <w:marLeft w:val="0"/>
              <w:marRight w:val="0"/>
              <w:marTop w:val="0"/>
              <w:marBottom w:val="0"/>
              <w:divBdr>
                <w:top w:val="none" w:sz="0" w:space="0" w:color="auto"/>
                <w:left w:val="none" w:sz="0" w:space="0" w:color="auto"/>
                <w:bottom w:val="none" w:sz="0" w:space="0" w:color="auto"/>
                <w:right w:val="none" w:sz="0" w:space="0" w:color="auto"/>
              </w:divBdr>
            </w:div>
          </w:divsChild>
        </w:div>
        <w:div w:id="1182015469">
          <w:marLeft w:val="-225"/>
          <w:marRight w:val="-225"/>
          <w:marTop w:val="0"/>
          <w:marBottom w:val="0"/>
          <w:divBdr>
            <w:top w:val="none" w:sz="0" w:space="0" w:color="auto"/>
            <w:left w:val="none" w:sz="0" w:space="0" w:color="auto"/>
            <w:bottom w:val="none" w:sz="0" w:space="0" w:color="auto"/>
            <w:right w:val="none" w:sz="0" w:space="0" w:color="auto"/>
          </w:divBdr>
          <w:divsChild>
            <w:div w:id="2551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8706">
      <w:bodyDiv w:val="1"/>
      <w:marLeft w:val="0"/>
      <w:marRight w:val="0"/>
      <w:marTop w:val="0"/>
      <w:marBottom w:val="0"/>
      <w:divBdr>
        <w:top w:val="none" w:sz="0" w:space="0" w:color="auto"/>
        <w:left w:val="none" w:sz="0" w:space="0" w:color="auto"/>
        <w:bottom w:val="none" w:sz="0" w:space="0" w:color="auto"/>
        <w:right w:val="none" w:sz="0" w:space="0" w:color="auto"/>
      </w:divBdr>
      <w:divsChild>
        <w:div w:id="1135175090">
          <w:marLeft w:val="-225"/>
          <w:marRight w:val="-225"/>
          <w:marTop w:val="0"/>
          <w:marBottom w:val="0"/>
          <w:divBdr>
            <w:top w:val="none" w:sz="0" w:space="0" w:color="auto"/>
            <w:left w:val="none" w:sz="0" w:space="0" w:color="auto"/>
            <w:bottom w:val="none" w:sz="0" w:space="0" w:color="auto"/>
            <w:right w:val="none" w:sz="0" w:space="0" w:color="auto"/>
          </w:divBdr>
          <w:divsChild>
            <w:div w:id="1576092555">
              <w:marLeft w:val="0"/>
              <w:marRight w:val="0"/>
              <w:marTop w:val="0"/>
              <w:marBottom w:val="0"/>
              <w:divBdr>
                <w:top w:val="none" w:sz="0" w:space="0" w:color="auto"/>
                <w:left w:val="none" w:sz="0" w:space="0" w:color="auto"/>
                <w:bottom w:val="none" w:sz="0" w:space="0" w:color="auto"/>
                <w:right w:val="none" w:sz="0" w:space="0" w:color="auto"/>
              </w:divBdr>
            </w:div>
          </w:divsChild>
        </w:div>
        <w:div w:id="545069862">
          <w:marLeft w:val="-225"/>
          <w:marRight w:val="-225"/>
          <w:marTop w:val="0"/>
          <w:marBottom w:val="0"/>
          <w:divBdr>
            <w:top w:val="none" w:sz="0" w:space="0" w:color="auto"/>
            <w:left w:val="none" w:sz="0" w:space="0" w:color="auto"/>
            <w:bottom w:val="none" w:sz="0" w:space="0" w:color="auto"/>
            <w:right w:val="none" w:sz="0" w:space="0" w:color="auto"/>
          </w:divBdr>
          <w:divsChild>
            <w:div w:id="149637980">
              <w:marLeft w:val="0"/>
              <w:marRight w:val="0"/>
              <w:marTop w:val="0"/>
              <w:marBottom w:val="0"/>
              <w:divBdr>
                <w:top w:val="none" w:sz="0" w:space="0" w:color="auto"/>
                <w:left w:val="none" w:sz="0" w:space="0" w:color="auto"/>
                <w:bottom w:val="none" w:sz="0" w:space="0" w:color="auto"/>
                <w:right w:val="none" w:sz="0" w:space="0" w:color="auto"/>
              </w:divBdr>
            </w:div>
          </w:divsChild>
        </w:div>
        <w:div w:id="449084777">
          <w:marLeft w:val="-225"/>
          <w:marRight w:val="-225"/>
          <w:marTop w:val="0"/>
          <w:marBottom w:val="0"/>
          <w:divBdr>
            <w:top w:val="none" w:sz="0" w:space="0" w:color="auto"/>
            <w:left w:val="none" w:sz="0" w:space="0" w:color="auto"/>
            <w:bottom w:val="none" w:sz="0" w:space="0" w:color="auto"/>
            <w:right w:val="none" w:sz="0" w:space="0" w:color="auto"/>
          </w:divBdr>
          <w:divsChild>
            <w:div w:id="127670411">
              <w:marLeft w:val="0"/>
              <w:marRight w:val="0"/>
              <w:marTop w:val="0"/>
              <w:marBottom w:val="0"/>
              <w:divBdr>
                <w:top w:val="none" w:sz="0" w:space="0" w:color="auto"/>
                <w:left w:val="none" w:sz="0" w:space="0" w:color="auto"/>
                <w:bottom w:val="none" w:sz="0" w:space="0" w:color="auto"/>
                <w:right w:val="none" w:sz="0" w:space="0" w:color="auto"/>
              </w:divBdr>
              <w:divsChild>
                <w:div w:id="14462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0629">
          <w:marLeft w:val="-225"/>
          <w:marRight w:val="-225"/>
          <w:marTop w:val="0"/>
          <w:marBottom w:val="0"/>
          <w:divBdr>
            <w:top w:val="none" w:sz="0" w:space="0" w:color="auto"/>
            <w:left w:val="none" w:sz="0" w:space="0" w:color="auto"/>
            <w:bottom w:val="none" w:sz="0" w:space="0" w:color="auto"/>
            <w:right w:val="none" w:sz="0" w:space="0" w:color="auto"/>
          </w:divBdr>
          <w:divsChild>
            <w:div w:id="1188132735">
              <w:marLeft w:val="0"/>
              <w:marRight w:val="0"/>
              <w:marTop w:val="0"/>
              <w:marBottom w:val="0"/>
              <w:divBdr>
                <w:top w:val="none" w:sz="0" w:space="0" w:color="auto"/>
                <w:left w:val="none" w:sz="0" w:space="0" w:color="auto"/>
                <w:bottom w:val="none" w:sz="0" w:space="0" w:color="auto"/>
                <w:right w:val="none" w:sz="0" w:space="0" w:color="auto"/>
              </w:divBdr>
            </w:div>
          </w:divsChild>
        </w:div>
        <w:div w:id="1555628580">
          <w:marLeft w:val="-225"/>
          <w:marRight w:val="-225"/>
          <w:marTop w:val="0"/>
          <w:marBottom w:val="0"/>
          <w:divBdr>
            <w:top w:val="none" w:sz="0" w:space="0" w:color="auto"/>
            <w:left w:val="none" w:sz="0" w:space="0" w:color="auto"/>
            <w:bottom w:val="none" w:sz="0" w:space="0" w:color="auto"/>
            <w:right w:val="none" w:sz="0" w:space="0" w:color="auto"/>
          </w:divBdr>
          <w:divsChild>
            <w:div w:id="114178348">
              <w:marLeft w:val="0"/>
              <w:marRight w:val="0"/>
              <w:marTop w:val="0"/>
              <w:marBottom w:val="0"/>
              <w:divBdr>
                <w:top w:val="none" w:sz="0" w:space="0" w:color="auto"/>
                <w:left w:val="none" w:sz="0" w:space="0" w:color="auto"/>
                <w:bottom w:val="none" w:sz="0" w:space="0" w:color="auto"/>
                <w:right w:val="none" w:sz="0" w:space="0" w:color="auto"/>
              </w:divBdr>
            </w:div>
          </w:divsChild>
        </w:div>
        <w:div w:id="1685983111">
          <w:marLeft w:val="-225"/>
          <w:marRight w:val="-225"/>
          <w:marTop w:val="0"/>
          <w:marBottom w:val="0"/>
          <w:divBdr>
            <w:top w:val="none" w:sz="0" w:space="0" w:color="auto"/>
            <w:left w:val="none" w:sz="0" w:space="0" w:color="auto"/>
            <w:bottom w:val="none" w:sz="0" w:space="0" w:color="auto"/>
            <w:right w:val="none" w:sz="0" w:space="0" w:color="auto"/>
          </w:divBdr>
          <w:divsChild>
            <w:div w:id="57899770">
              <w:marLeft w:val="0"/>
              <w:marRight w:val="0"/>
              <w:marTop w:val="0"/>
              <w:marBottom w:val="0"/>
              <w:divBdr>
                <w:top w:val="none" w:sz="0" w:space="0" w:color="auto"/>
                <w:left w:val="none" w:sz="0" w:space="0" w:color="auto"/>
                <w:bottom w:val="none" w:sz="0" w:space="0" w:color="auto"/>
                <w:right w:val="none" w:sz="0" w:space="0" w:color="auto"/>
              </w:divBdr>
              <w:divsChild>
                <w:div w:id="12042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8911">
          <w:marLeft w:val="-225"/>
          <w:marRight w:val="-225"/>
          <w:marTop w:val="0"/>
          <w:marBottom w:val="0"/>
          <w:divBdr>
            <w:top w:val="none" w:sz="0" w:space="0" w:color="auto"/>
            <w:left w:val="none" w:sz="0" w:space="0" w:color="auto"/>
            <w:bottom w:val="none" w:sz="0" w:space="0" w:color="auto"/>
            <w:right w:val="none" w:sz="0" w:space="0" w:color="auto"/>
          </w:divBdr>
          <w:divsChild>
            <w:div w:id="813523436">
              <w:marLeft w:val="0"/>
              <w:marRight w:val="0"/>
              <w:marTop w:val="0"/>
              <w:marBottom w:val="0"/>
              <w:divBdr>
                <w:top w:val="none" w:sz="0" w:space="0" w:color="auto"/>
                <w:left w:val="none" w:sz="0" w:space="0" w:color="auto"/>
                <w:bottom w:val="none" w:sz="0" w:space="0" w:color="auto"/>
                <w:right w:val="none" w:sz="0" w:space="0" w:color="auto"/>
              </w:divBdr>
              <w:divsChild>
                <w:div w:id="11507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9949">
          <w:marLeft w:val="-225"/>
          <w:marRight w:val="-225"/>
          <w:marTop w:val="0"/>
          <w:marBottom w:val="0"/>
          <w:divBdr>
            <w:top w:val="none" w:sz="0" w:space="0" w:color="auto"/>
            <w:left w:val="none" w:sz="0" w:space="0" w:color="auto"/>
            <w:bottom w:val="none" w:sz="0" w:space="0" w:color="auto"/>
            <w:right w:val="none" w:sz="0" w:space="0" w:color="auto"/>
          </w:divBdr>
          <w:divsChild>
            <w:div w:id="1047532438">
              <w:marLeft w:val="0"/>
              <w:marRight w:val="0"/>
              <w:marTop w:val="0"/>
              <w:marBottom w:val="0"/>
              <w:divBdr>
                <w:top w:val="none" w:sz="0" w:space="0" w:color="auto"/>
                <w:left w:val="none" w:sz="0" w:space="0" w:color="auto"/>
                <w:bottom w:val="none" w:sz="0" w:space="0" w:color="auto"/>
                <w:right w:val="none" w:sz="0" w:space="0" w:color="auto"/>
              </w:divBdr>
              <w:divsChild>
                <w:div w:id="10908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677">
          <w:marLeft w:val="-225"/>
          <w:marRight w:val="-225"/>
          <w:marTop w:val="0"/>
          <w:marBottom w:val="0"/>
          <w:divBdr>
            <w:top w:val="none" w:sz="0" w:space="0" w:color="auto"/>
            <w:left w:val="none" w:sz="0" w:space="0" w:color="auto"/>
            <w:bottom w:val="none" w:sz="0" w:space="0" w:color="auto"/>
            <w:right w:val="none" w:sz="0" w:space="0" w:color="auto"/>
          </w:divBdr>
          <w:divsChild>
            <w:div w:id="328872037">
              <w:marLeft w:val="0"/>
              <w:marRight w:val="0"/>
              <w:marTop w:val="0"/>
              <w:marBottom w:val="0"/>
              <w:divBdr>
                <w:top w:val="none" w:sz="0" w:space="0" w:color="auto"/>
                <w:left w:val="none" w:sz="0" w:space="0" w:color="auto"/>
                <w:bottom w:val="none" w:sz="0" w:space="0" w:color="auto"/>
                <w:right w:val="none" w:sz="0" w:space="0" w:color="auto"/>
              </w:divBdr>
            </w:div>
          </w:divsChild>
        </w:div>
        <w:div w:id="1097478455">
          <w:marLeft w:val="-225"/>
          <w:marRight w:val="-225"/>
          <w:marTop w:val="0"/>
          <w:marBottom w:val="0"/>
          <w:divBdr>
            <w:top w:val="none" w:sz="0" w:space="0" w:color="auto"/>
            <w:left w:val="none" w:sz="0" w:space="0" w:color="auto"/>
            <w:bottom w:val="none" w:sz="0" w:space="0" w:color="auto"/>
            <w:right w:val="none" w:sz="0" w:space="0" w:color="auto"/>
          </w:divBdr>
          <w:divsChild>
            <w:div w:id="1140994607">
              <w:marLeft w:val="0"/>
              <w:marRight w:val="0"/>
              <w:marTop w:val="0"/>
              <w:marBottom w:val="0"/>
              <w:divBdr>
                <w:top w:val="none" w:sz="0" w:space="0" w:color="auto"/>
                <w:left w:val="none" w:sz="0" w:space="0" w:color="auto"/>
                <w:bottom w:val="none" w:sz="0" w:space="0" w:color="auto"/>
                <w:right w:val="none" w:sz="0" w:space="0" w:color="auto"/>
              </w:divBdr>
            </w:div>
          </w:divsChild>
        </w:div>
        <w:div w:id="767426858">
          <w:marLeft w:val="-225"/>
          <w:marRight w:val="-225"/>
          <w:marTop w:val="0"/>
          <w:marBottom w:val="0"/>
          <w:divBdr>
            <w:top w:val="none" w:sz="0" w:space="0" w:color="auto"/>
            <w:left w:val="none" w:sz="0" w:space="0" w:color="auto"/>
            <w:bottom w:val="none" w:sz="0" w:space="0" w:color="auto"/>
            <w:right w:val="none" w:sz="0" w:space="0" w:color="auto"/>
          </w:divBdr>
          <w:divsChild>
            <w:div w:id="278948866">
              <w:marLeft w:val="0"/>
              <w:marRight w:val="0"/>
              <w:marTop w:val="0"/>
              <w:marBottom w:val="0"/>
              <w:divBdr>
                <w:top w:val="none" w:sz="0" w:space="0" w:color="auto"/>
                <w:left w:val="none" w:sz="0" w:space="0" w:color="auto"/>
                <w:bottom w:val="none" w:sz="0" w:space="0" w:color="auto"/>
                <w:right w:val="none" w:sz="0" w:space="0" w:color="auto"/>
              </w:divBdr>
            </w:div>
          </w:divsChild>
        </w:div>
        <w:div w:id="295183542">
          <w:marLeft w:val="-225"/>
          <w:marRight w:val="-225"/>
          <w:marTop w:val="0"/>
          <w:marBottom w:val="0"/>
          <w:divBdr>
            <w:top w:val="none" w:sz="0" w:space="0" w:color="auto"/>
            <w:left w:val="none" w:sz="0" w:space="0" w:color="auto"/>
            <w:bottom w:val="none" w:sz="0" w:space="0" w:color="auto"/>
            <w:right w:val="none" w:sz="0" w:space="0" w:color="auto"/>
          </w:divBdr>
          <w:divsChild>
            <w:div w:id="1094009537">
              <w:marLeft w:val="0"/>
              <w:marRight w:val="0"/>
              <w:marTop w:val="0"/>
              <w:marBottom w:val="0"/>
              <w:divBdr>
                <w:top w:val="none" w:sz="0" w:space="0" w:color="auto"/>
                <w:left w:val="none" w:sz="0" w:space="0" w:color="auto"/>
                <w:bottom w:val="none" w:sz="0" w:space="0" w:color="auto"/>
                <w:right w:val="none" w:sz="0" w:space="0" w:color="auto"/>
              </w:divBdr>
            </w:div>
          </w:divsChild>
        </w:div>
        <w:div w:id="1826892839">
          <w:marLeft w:val="-225"/>
          <w:marRight w:val="-225"/>
          <w:marTop w:val="0"/>
          <w:marBottom w:val="0"/>
          <w:divBdr>
            <w:top w:val="none" w:sz="0" w:space="0" w:color="auto"/>
            <w:left w:val="none" w:sz="0" w:space="0" w:color="auto"/>
            <w:bottom w:val="none" w:sz="0" w:space="0" w:color="auto"/>
            <w:right w:val="none" w:sz="0" w:space="0" w:color="auto"/>
          </w:divBdr>
          <w:divsChild>
            <w:div w:id="2037727509">
              <w:marLeft w:val="0"/>
              <w:marRight w:val="0"/>
              <w:marTop w:val="0"/>
              <w:marBottom w:val="0"/>
              <w:divBdr>
                <w:top w:val="none" w:sz="0" w:space="0" w:color="auto"/>
                <w:left w:val="none" w:sz="0" w:space="0" w:color="auto"/>
                <w:bottom w:val="none" w:sz="0" w:space="0" w:color="auto"/>
                <w:right w:val="none" w:sz="0" w:space="0" w:color="auto"/>
              </w:divBdr>
            </w:div>
          </w:divsChild>
        </w:div>
        <w:div w:id="1723168689">
          <w:marLeft w:val="-225"/>
          <w:marRight w:val="-225"/>
          <w:marTop w:val="0"/>
          <w:marBottom w:val="0"/>
          <w:divBdr>
            <w:top w:val="none" w:sz="0" w:space="0" w:color="auto"/>
            <w:left w:val="none" w:sz="0" w:space="0" w:color="auto"/>
            <w:bottom w:val="none" w:sz="0" w:space="0" w:color="auto"/>
            <w:right w:val="none" w:sz="0" w:space="0" w:color="auto"/>
          </w:divBdr>
          <w:divsChild>
            <w:div w:id="1985043865">
              <w:marLeft w:val="0"/>
              <w:marRight w:val="0"/>
              <w:marTop w:val="0"/>
              <w:marBottom w:val="0"/>
              <w:divBdr>
                <w:top w:val="none" w:sz="0" w:space="0" w:color="auto"/>
                <w:left w:val="none" w:sz="0" w:space="0" w:color="auto"/>
                <w:bottom w:val="none" w:sz="0" w:space="0" w:color="auto"/>
                <w:right w:val="none" w:sz="0" w:space="0" w:color="auto"/>
              </w:divBdr>
            </w:div>
          </w:divsChild>
        </w:div>
        <w:div w:id="365064647">
          <w:marLeft w:val="-225"/>
          <w:marRight w:val="-225"/>
          <w:marTop w:val="0"/>
          <w:marBottom w:val="0"/>
          <w:divBdr>
            <w:top w:val="none" w:sz="0" w:space="0" w:color="auto"/>
            <w:left w:val="none" w:sz="0" w:space="0" w:color="auto"/>
            <w:bottom w:val="none" w:sz="0" w:space="0" w:color="auto"/>
            <w:right w:val="none" w:sz="0" w:space="0" w:color="auto"/>
          </w:divBdr>
          <w:divsChild>
            <w:div w:id="1715809534">
              <w:marLeft w:val="0"/>
              <w:marRight w:val="0"/>
              <w:marTop w:val="0"/>
              <w:marBottom w:val="0"/>
              <w:divBdr>
                <w:top w:val="none" w:sz="0" w:space="0" w:color="auto"/>
                <w:left w:val="none" w:sz="0" w:space="0" w:color="auto"/>
                <w:bottom w:val="none" w:sz="0" w:space="0" w:color="auto"/>
                <w:right w:val="none" w:sz="0" w:space="0" w:color="auto"/>
              </w:divBdr>
            </w:div>
          </w:divsChild>
        </w:div>
        <w:div w:id="1734543043">
          <w:marLeft w:val="-225"/>
          <w:marRight w:val="-225"/>
          <w:marTop w:val="0"/>
          <w:marBottom w:val="0"/>
          <w:divBdr>
            <w:top w:val="none" w:sz="0" w:space="0" w:color="auto"/>
            <w:left w:val="none" w:sz="0" w:space="0" w:color="auto"/>
            <w:bottom w:val="none" w:sz="0" w:space="0" w:color="auto"/>
            <w:right w:val="none" w:sz="0" w:space="0" w:color="auto"/>
          </w:divBdr>
          <w:divsChild>
            <w:div w:id="356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4579">
      <w:bodyDiv w:val="1"/>
      <w:marLeft w:val="0"/>
      <w:marRight w:val="0"/>
      <w:marTop w:val="0"/>
      <w:marBottom w:val="0"/>
      <w:divBdr>
        <w:top w:val="none" w:sz="0" w:space="0" w:color="auto"/>
        <w:left w:val="none" w:sz="0" w:space="0" w:color="auto"/>
        <w:bottom w:val="none" w:sz="0" w:space="0" w:color="auto"/>
        <w:right w:val="none" w:sz="0" w:space="0" w:color="auto"/>
      </w:divBdr>
    </w:div>
    <w:div w:id="1873377388">
      <w:bodyDiv w:val="1"/>
      <w:marLeft w:val="0"/>
      <w:marRight w:val="0"/>
      <w:marTop w:val="0"/>
      <w:marBottom w:val="0"/>
      <w:divBdr>
        <w:top w:val="none" w:sz="0" w:space="0" w:color="auto"/>
        <w:left w:val="none" w:sz="0" w:space="0" w:color="auto"/>
        <w:bottom w:val="none" w:sz="0" w:space="0" w:color="auto"/>
        <w:right w:val="none" w:sz="0" w:space="0" w:color="auto"/>
      </w:divBdr>
    </w:div>
    <w:div w:id="1888684145">
      <w:bodyDiv w:val="1"/>
      <w:marLeft w:val="0"/>
      <w:marRight w:val="0"/>
      <w:marTop w:val="0"/>
      <w:marBottom w:val="0"/>
      <w:divBdr>
        <w:top w:val="none" w:sz="0" w:space="0" w:color="auto"/>
        <w:left w:val="none" w:sz="0" w:space="0" w:color="auto"/>
        <w:bottom w:val="none" w:sz="0" w:space="0" w:color="auto"/>
        <w:right w:val="none" w:sz="0" w:space="0" w:color="auto"/>
      </w:divBdr>
      <w:divsChild>
        <w:div w:id="846212500">
          <w:marLeft w:val="-225"/>
          <w:marRight w:val="-225"/>
          <w:marTop w:val="0"/>
          <w:marBottom w:val="0"/>
          <w:divBdr>
            <w:top w:val="none" w:sz="0" w:space="0" w:color="auto"/>
            <w:left w:val="none" w:sz="0" w:space="0" w:color="auto"/>
            <w:bottom w:val="none" w:sz="0" w:space="0" w:color="auto"/>
            <w:right w:val="none" w:sz="0" w:space="0" w:color="auto"/>
          </w:divBdr>
          <w:divsChild>
            <w:div w:id="793645655">
              <w:marLeft w:val="0"/>
              <w:marRight w:val="0"/>
              <w:marTop w:val="0"/>
              <w:marBottom w:val="0"/>
              <w:divBdr>
                <w:top w:val="none" w:sz="0" w:space="0" w:color="auto"/>
                <w:left w:val="none" w:sz="0" w:space="0" w:color="auto"/>
                <w:bottom w:val="none" w:sz="0" w:space="0" w:color="auto"/>
                <w:right w:val="none" w:sz="0" w:space="0" w:color="auto"/>
              </w:divBdr>
            </w:div>
          </w:divsChild>
        </w:div>
        <w:div w:id="531922552">
          <w:marLeft w:val="-225"/>
          <w:marRight w:val="-225"/>
          <w:marTop w:val="0"/>
          <w:marBottom w:val="0"/>
          <w:divBdr>
            <w:top w:val="none" w:sz="0" w:space="0" w:color="auto"/>
            <w:left w:val="none" w:sz="0" w:space="0" w:color="auto"/>
            <w:bottom w:val="none" w:sz="0" w:space="0" w:color="auto"/>
            <w:right w:val="none" w:sz="0" w:space="0" w:color="auto"/>
          </w:divBdr>
          <w:divsChild>
            <w:div w:id="352996838">
              <w:marLeft w:val="0"/>
              <w:marRight w:val="0"/>
              <w:marTop w:val="0"/>
              <w:marBottom w:val="0"/>
              <w:divBdr>
                <w:top w:val="none" w:sz="0" w:space="0" w:color="auto"/>
                <w:left w:val="none" w:sz="0" w:space="0" w:color="auto"/>
                <w:bottom w:val="none" w:sz="0" w:space="0" w:color="auto"/>
                <w:right w:val="none" w:sz="0" w:space="0" w:color="auto"/>
              </w:divBdr>
            </w:div>
          </w:divsChild>
        </w:div>
        <w:div w:id="1885553928">
          <w:marLeft w:val="-225"/>
          <w:marRight w:val="-225"/>
          <w:marTop w:val="0"/>
          <w:marBottom w:val="0"/>
          <w:divBdr>
            <w:top w:val="none" w:sz="0" w:space="0" w:color="auto"/>
            <w:left w:val="none" w:sz="0" w:space="0" w:color="auto"/>
            <w:bottom w:val="none" w:sz="0" w:space="0" w:color="auto"/>
            <w:right w:val="none" w:sz="0" w:space="0" w:color="auto"/>
          </w:divBdr>
          <w:divsChild>
            <w:div w:id="1089347699">
              <w:marLeft w:val="0"/>
              <w:marRight w:val="0"/>
              <w:marTop w:val="0"/>
              <w:marBottom w:val="0"/>
              <w:divBdr>
                <w:top w:val="none" w:sz="0" w:space="0" w:color="auto"/>
                <w:left w:val="none" w:sz="0" w:space="0" w:color="auto"/>
                <w:bottom w:val="none" w:sz="0" w:space="0" w:color="auto"/>
                <w:right w:val="none" w:sz="0" w:space="0" w:color="auto"/>
              </w:divBdr>
              <w:divsChild>
                <w:div w:id="5926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968">
          <w:marLeft w:val="-225"/>
          <w:marRight w:val="-225"/>
          <w:marTop w:val="0"/>
          <w:marBottom w:val="0"/>
          <w:divBdr>
            <w:top w:val="none" w:sz="0" w:space="0" w:color="auto"/>
            <w:left w:val="none" w:sz="0" w:space="0" w:color="auto"/>
            <w:bottom w:val="none" w:sz="0" w:space="0" w:color="auto"/>
            <w:right w:val="none" w:sz="0" w:space="0" w:color="auto"/>
          </w:divBdr>
          <w:divsChild>
            <w:div w:id="1775637218">
              <w:marLeft w:val="0"/>
              <w:marRight w:val="0"/>
              <w:marTop w:val="0"/>
              <w:marBottom w:val="0"/>
              <w:divBdr>
                <w:top w:val="none" w:sz="0" w:space="0" w:color="auto"/>
                <w:left w:val="none" w:sz="0" w:space="0" w:color="auto"/>
                <w:bottom w:val="none" w:sz="0" w:space="0" w:color="auto"/>
                <w:right w:val="none" w:sz="0" w:space="0" w:color="auto"/>
              </w:divBdr>
            </w:div>
          </w:divsChild>
        </w:div>
        <w:div w:id="28773054">
          <w:marLeft w:val="-225"/>
          <w:marRight w:val="-225"/>
          <w:marTop w:val="0"/>
          <w:marBottom w:val="0"/>
          <w:divBdr>
            <w:top w:val="none" w:sz="0" w:space="0" w:color="auto"/>
            <w:left w:val="none" w:sz="0" w:space="0" w:color="auto"/>
            <w:bottom w:val="none" w:sz="0" w:space="0" w:color="auto"/>
            <w:right w:val="none" w:sz="0" w:space="0" w:color="auto"/>
          </w:divBdr>
          <w:divsChild>
            <w:div w:id="802623389">
              <w:marLeft w:val="0"/>
              <w:marRight w:val="0"/>
              <w:marTop w:val="0"/>
              <w:marBottom w:val="0"/>
              <w:divBdr>
                <w:top w:val="none" w:sz="0" w:space="0" w:color="auto"/>
                <w:left w:val="none" w:sz="0" w:space="0" w:color="auto"/>
                <w:bottom w:val="none" w:sz="0" w:space="0" w:color="auto"/>
                <w:right w:val="none" w:sz="0" w:space="0" w:color="auto"/>
              </w:divBdr>
            </w:div>
          </w:divsChild>
        </w:div>
        <w:div w:id="1596667266">
          <w:marLeft w:val="-225"/>
          <w:marRight w:val="-225"/>
          <w:marTop w:val="0"/>
          <w:marBottom w:val="0"/>
          <w:divBdr>
            <w:top w:val="none" w:sz="0" w:space="0" w:color="auto"/>
            <w:left w:val="none" w:sz="0" w:space="0" w:color="auto"/>
            <w:bottom w:val="none" w:sz="0" w:space="0" w:color="auto"/>
            <w:right w:val="none" w:sz="0" w:space="0" w:color="auto"/>
          </w:divBdr>
          <w:divsChild>
            <w:div w:id="1663117657">
              <w:marLeft w:val="0"/>
              <w:marRight w:val="0"/>
              <w:marTop w:val="0"/>
              <w:marBottom w:val="0"/>
              <w:divBdr>
                <w:top w:val="none" w:sz="0" w:space="0" w:color="auto"/>
                <w:left w:val="none" w:sz="0" w:space="0" w:color="auto"/>
                <w:bottom w:val="none" w:sz="0" w:space="0" w:color="auto"/>
                <w:right w:val="none" w:sz="0" w:space="0" w:color="auto"/>
              </w:divBdr>
              <w:divsChild>
                <w:div w:id="5267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109">
          <w:marLeft w:val="-225"/>
          <w:marRight w:val="-225"/>
          <w:marTop w:val="0"/>
          <w:marBottom w:val="0"/>
          <w:divBdr>
            <w:top w:val="none" w:sz="0" w:space="0" w:color="auto"/>
            <w:left w:val="none" w:sz="0" w:space="0" w:color="auto"/>
            <w:bottom w:val="none" w:sz="0" w:space="0" w:color="auto"/>
            <w:right w:val="none" w:sz="0" w:space="0" w:color="auto"/>
          </w:divBdr>
          <w:divsChild>
            <w:div w:id="314646232">
              <w:marLeft w:val="0"/>
              <w:marRight w:val="0"/>
              <w:marTop w:val="0"/>
              <w:marBottom w:val="0"/>
              <w:divBdr>
                <w:top w:val="none" w:sz="0" w:space="0" w:color="auto"/>
                <w:left w:val="none" w:sz="0" w:space="0" w:color="auto"/>
                <w:bottom w:val="none" w:sz="0" w:space="0" w:color="auto"/>
                <w:right w:val="none" w:sz="0" w:space="0" w:color="auto"/>
              </w:divBdr>
              <w:divsChild>
                <w:div w:id="8635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2387">
          <w:marLeft w:val="-225"/>
          <w:marRight w:val="-225"/>
          <w:marTop w:val="0"/>
          <w:marBottom w:val="0"/>
          <w:divBdr>
            <w:top w:val="none" w:sz="0" w:space="0" w:color="auto"/>
            <w:left w:val="none" w:sz="0" w:space="0" w:color="auto"/>
            <w:bottom w:val="none" w:sz="0" w:space="0" w:color="auto"/>
            <w:right w:val="none" w:sz="0" w:space="0" w:color="auto"/>
          </w:divBdr>
          <w:divsChild>
            <w:div w:id="1467892565">
              <w:marLeft w:val="0"/>
              <w:marRight w:val="0"/>
              <w:marTop w:val="0"/>
              <w:marBottom w:val="0"/>
              <w:divBdr>
                <w:top w:val="none" w:sz="0" w:space="0" w:color="auto"/>
                <w:left w:val="none" w:sz="0" w:space="0" w:color="auto"/>
                <w:bottom w:val="none" w:sz="0" w:space="0" w:color="auto"/>
                <w:right w:val="none" w:sz="0" w:space="0" w:color="auto"/>
              </w:divBdr>
              <w:divsChild>
                <w:div w:id="220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0575">
          <w:marLeft w:val="-225"/>
          <w:marRight w:val="-225"/>
          <w:marTop w:val="0"/>
          <w:marBottom w:val="0"/>
          <w:divBdr>
            <w:top w:val="none" w:sz="0" w:space="0" w:color="auto"/>
            <w:left w:val="none" w:sz="0" w:space="0" w:color="auto"/>
            <w:bottom w:val="none" w:sz="0" w:space="0" w:color="auto"/>
            <w:right w:val="none" w:sz="0" w:space="0" w:color="auto"/>
          </w:divBdr>
          <w:divsChild>
            <w:div w:id="1364793090">
              <w:marLeft w:val="0"/>
              <w:marRight w:val="0"/>
              <w:marTop w:val="0"/>
              <w:marBottom w:val="0"/>
              <w:divBdr>
                <w:top w:val="none" w:sz="0" w:space="0" w:color="auto"/>
                <w:left w:val="none" w:sz="0" w:space="0" w:color="auto"/>
                <w:bottom w:val="none" w:sz="0" w:space="0" w:color="auto"/>
                <w:right w:val="none" w:sz="0" w:space="0" w:color="auto"/>
              </w:divBdr>
            </w:div>
          </w:divsChild>
        </w:div>
        <w:div w:id="84614074">
          <w:marLeft w:val="-225"/>
          <w:marRight w:val="-225"/>
          <w:marTop w:val="0"/>
          <w:marBottom w:val="0"/>
          <w:divBdr>
            <w:top w:val="none" w:sz="0" w:space="0" w:color="auto"/>
            <w:left w:val="none" w:sz="0" w:space="0" w:color="auto"/>
            <w:bottom w:val="none" w:sz="0" w:space="0" w:color="auto"/>
            <w:right w:val="none" w:sz="0" w:space="0" w:color="auto"/>
          </w:divBdr>
          <w:divsChild>
            <w:div w:id="610629737">
              <w:marLeft w:val="0"/>
              <w:marRight w:val="0"/>
              <w:marTop w:val="0"/>
              <w:marBottom w:val="0"/>
              <w:divBdr>
                <w:top w:val="none" w:sz="0" w:space="0" w:color="auto"/>
                <w:left w:val="none" w:sz="0" w:space="0" w:color="auto"/>
                <w:bottom w:val="none" w:sz="0" w:space="0" w:color="auto"/>
                <w:right w:val="none" w:sz="0" w:space="0" w:color="auto"/>
              </w:divBdr>
            </w:div>
          </w:divsChild>
        </w:div>
        <w:div w:id="1202287214">
          <w:marLeft w:val="-225"/>
          <w:marRight w:val="-225"/>
          <w:marTop w:val="0"/>
          <w:marBottom w:val="0"/>
          <w:divBdr>
            <w:top w:val="none" w:sz="0" w:space="0" w:color="auto"/>
            <w:left w:val="none" w:sz="0" w:space="0" w:color="auto"/>
            <w:bottom w:val="none" w:sz="0" w:space="0" w:color="auto"/>
            <w:right w:val="none" w:sz="0" w:space="0" w:color="auto"/>
          </w:divBdr>
          <w:divsChild>
            <w:div w:id="952328157">
              <w:marLeft w:val="0"/>
              <w:marRight w:val="0"/>
              <w:marTop w:val="0"/>
              <w:marBottom w:val="0"/>
              <w:divBdr>
                <w:top w:val="none" w:sz="0" w:space="0" w:color="auto"/>
                <w:left w:val="none" w:sz="0" w:space="0" w:color="auto"/>
                <w:bottom w:val="none" w:sz="0" w:space="0" w:color="auto"/>
                <w:right w:val="none" w:sz="0" w:space="0" w:color="auto"/>
              </w:divBdr>
            </w:div>
          </w:divsChild>
        </w:div>
        <w:div w:id="1753814217">
          <w:marLeft w:val="-225"/>
          <w:marRight w:val="-225"/>
          <w:marTop w:val="0"/>
          <w:marBottom w:val="0"/>
          <w:divBdr>
            <w:top w:val="none" w:sz="0" w:space="0" w:color="auto"/>
            <w:left w:val="none" w:sz="0" w:space="0" w:color="auto"/>
            <w:bottom w:val="none" w:sz="0" w:space="0" w:color="auto"/>
            <w:right w:val="none" w:sz="0" w:space="0" w:color="auto"/>
          </w:divBdr>
          <w:divsChild>
            <w:div w:id="508375153">
              <w:marLeft w:val="0"/>
              <w:marRight w:val="0"/>
              <w:marTop w:val="0"/>
              <w:marBottom w:val="0"/>
              <w:divBdr>
                <w:top w:val="none" w:sz="0" w:space="0" w:color="auto"/>
                <w:left w:val="none" w:sz="0" w:space="0" w:color="auto"/>
                <w:bottom w:val="none" w:sz="0" w:space="0" w:color="auto"/>
                <w:right w:val="none" w:sz="0" w:space="0" w:color="auto"/>
              </w:divBdr>
            </w:div>
          </w:divsChild>
        </w:div>
        <w:div w:id="143396689">
          <w:marLeft w:val="-225"/>
          <w:marRight w:val="-225"/>
          <w:marTop w:val="0"/>
          <w:marBottom w:val="0"/>
          <w:divBdr>
            <w:top w:val="none" w:sz="0" w:space="0" w:color="auto"/>
            <w:left w:val="none" w:sz="0" w:space="0" w:color="auto"/>
            <w:bottom w:val="none" w:sz="0" w:space="0" w:color="auto"/>
            <w:right w:val="none" w:sz="0" w:space="0" w:color="auto"/>
          </w:divBdr>
          <w:divsChild>
            <w:div w:id="64649585">
              <w:marLeft w:val="0"/>
              <w:marRight w:val="0"/>
              <w:marTop w:val="0"/>
              <w:marBottom w:val="0"/>
              <w:divBdr>
                <w:top w:val="none" w:sz="0" w:space="0" w:color="auto"/>
                <w:left w:val="none" w:sz="0" w:space="0" w:color="auto"/>
                <w:bottom w:val="none" w:sz="0" w:space="0" w:color="auto"/>
                <w:right w:val="none" w:sz="0" w:space="0" w:color="auto"/>
              </w:divBdr>
            </w:div>
          </w:divsChild>
        </w:div>
        <w:div w:id="1848591589">
          <w:marLeft w:val="-225"/>
          <w:marRight w:val="-225"/>
          <w:marTop w:val="0"/>
          <w:marBottom w:val="0"/>
          <w:divBdr>
            <w:top w:val="none" w:sz="0" w:space="0" w:color="auto"/>
            <w:left w:val="none" w:sz="0" w:space="0" w:color="auto"/>
            <w:bottom w:val="none" w:sz="0" w:space="0" w:color="auto"/>
            <w:right w:val="none" w:sz="0" w:space="0" w:color="auto"/>
          </w:divBdr>
          <w:divsChild>
            <w:div w:id="507445998">
              <w:marLeft w:val="0"/>
              <w:marRight w:val="0"/>
              <w:marTop w:val="0"/>
              <w:marBottom w:val="0"/>
              <w:divBdr>
                <w:top w:val="none" w:sz="0" w:space="0" w:color="auto"/>
                <w:left w:val="none" w:sz="0" w:space="0" w:color="auto"/>
                <w:bottom w:val="none" w:sz="0" w:space="0" w:color="auto"/>
                <w:right w:val="none" w:sz="0" w:space="0" w:color="auto"/>
              </w:divBdr>
            </w:div>
          </w:divsChild>
        </w:div>
        <w:div w:id="1484929951">
          <w:marLeft w:val="-225"/>
          <w:marRight w:val="-225"/>
          <w:marTop w:val="0"/>
          <w:marBottom w:val="0"/>
          <w:divBdr>
            <w:top w:val="none" w:sz="0" w:space="0" w:color="auto"/>
            <w:left w:val="none" w:sz="0" w:space="0" w:color="auto"/>
            <w:bottom w:val="none" w:sz="0" w:space="0" w:color="auto"/>
            <w:right w:val="none" w:sz="0" w:space="0" w:color="auto"/>
          </w:divBdr>
          <w:divsChild>
            <w:div w:id="327828917">
              <w:marLeft w:val="0"/>
              <w:marRight w:val="0"/>
              <w:marTop w:val="0"/>
              <w:marBottom w:val="0"/>
              <w:divBdr>
                <w:top w:val="none" w:sz="0" w:space="0" w:color="auto"/>
                <w:left w:val="none" w:sz="0" w:space="0" w:color="auto"/>
                <w:bottom w:val="none" w:sz="0" w:space="0" w:color="auto"/>
                <w:right w:val="none" w:sz="0" w:space="0" w:color="auto"/>
              </w:divBdr>
            </w:div>
          </w:divsChild>
        </w:div>
        <w:div w:id="1994600167">
          <w:marLeft w:val="-225"/>
          <w:marRight w:val="-225"/>
          <w:marTop w:val="0"/>
          <w:marBottom w:val="0"/>
          <w:divBdr>
            <w:top w:val="none" w:sz="0" w:space="0" w:color="auto"/>
            <w:left w:val="none" w:sz="0" w:space="0" w:color="auto"/>
            <w:bottom w:val="none" w:sz="0" w:space="0" w:color="auto"/>
            <w:right w:val="none" w:sz="0" w:space="0" w:color="auto"/>
          </w:divBdr>
          <w:divsChild>
            <w:div w:id="16614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support@liku.id"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4A187-6BE1-4289-BF6B-5DD7C5774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22</Pages>
  <Words>4727</Words>
  <Characters>26944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Chandra</dc:creator>
  <cp:lastModifiedBy>NK</cp:lastModifiedBy>
  <cp:revision>4</cp:revision>
  <dcterms:created xsi:type="dcterms:W3CDTF">2020-02-04T06:30:00Z</dcterms:created>
  <dcterms:modified xsi:type="dcterms:W3CDTF">2020-02-04T06:56:00Z</dcterms:modified>
</cp:coreProperties>
</file>